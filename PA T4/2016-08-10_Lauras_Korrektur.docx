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Pr="00396C5D" w:rsidRDefault="007F5CAA" w:rsidP="007F5CAA">
      <w:pPr>
        <w:pStyle w:val="Titel"/>
        <w:rPr>
          <w:rFonts w:cs="Arial"/>
        </w:rPr>
      </w:pPr>
      <w:r w:rsidRPr="00396C5D">
        <w:rPr>
          <w:rFonts w:cs="Arial"/>
        </w:rPr>
        <w:t xml:space="preserve">Praxisprojekt </w:t>
      </w:r>
      <w:r w:rsidR="00FE5B01" w:rsidRPr="00396C5D">
        <w:rPr>
          <w:rFonts w:cs="Arial"/>
        </w:rPr>
        <w:t>4</w:t>
      </w:r>
      <w:r w:rsidRPr="00396C5D">
        <w:rPr>
          <w:rFonts w:cs="Arial"/>
        </w:rPr>
        <w:t xml:space="preserve"> (</w:t>
      </w:r>
      <w:r w:rsidR="00FE5B01" w:rsidRPr="00396C5D">
        <w:rPr>
          <w:rFonts w:cs="Arial"/>
        </w:rPr>
        <w:t>4</w:t>
      </w:r>
      <w:r w:rsidRPr="00396C5D">
        <w:rPr>
          <w:rFonts w:cs="Arial"/>
        </w:rPr>
        <w:t xml:space="preserve">. Semester) </w:t>
      </w:r>
    </w:p>
    <w:p w:rsidR="007F5CAA" w:rsidRPr="00396C5D" w:rsidRDefault="007F5CAA" w:rsidP="007F5CAA">
      <w:pPr>
        <w:jc w:val="center"/>
        <w:rPr>
          <w:rFonts w:cs="Arial"/>
          <w:sz w:val="36"/>
          <w:szCs w:val="36"/>
        </w:rPr>
      </w:pPr>
      <w:r w:rsidRPr="00396C5D">
        <w:rPr>
          <w:rFonts w:cs="Arial"/>
          <w:sz w:val="36"/>
          <w:szCs w:val="36"/>
        </w:rPr>
        <w:t>an der</w:t>
      </w:r>
    </w:p>
    <w:p w:rsidR="007F5CAA" w:rsidRPr="00396C5D" w:rsidRDefault="007F5CAA" w:rsidP="007F5CAA">
      <w:pPr>
        <w:pStyle w:val="KeinLeerraum"/>
        <w:jc w:val="center"/>
        <w:rPr>
          <w:rFonts w:cs="Arial"/>
          <w:sz w:val="36"/>
          <w:szCs w:val="36"/>
        </w:rPr>
      </w:pPr>
      <w:r w:rsidRPr="00396C5D">
        <w:rPr>
          <w:rFonts w:cs="Arial"/>
          <w:sz w:val="36"/>
          <w:szCs w:val="36"/>
        </w:rPr>
        <w:t>Berufsakademie Sachsen</w:t>
      </w:r>
    </w:p>
    <w:p w:rsidR="007F5CAA" w:rsidRPr="00396C5D" w:rsidRDefault="007F5CAA" w:rsidP="007F5CAA">
      <w:pPr>
        <w:pStyle w:val="KeinLeerraum"/>
        <w:jc w:val="center"/>
        <w:rPr>
          <w:rFonts w:cs="Arial"/>
          <w:sz w:val="36"/>
          <w:szCs w:val="36"/>
        </w:rPr>
      </w:pPr>
      <w:r w:rsidRPr="00396C5D">
        <w:rPr>
          <w:rFonts w:cs="Arial"/>
          <w:sz w:val="36"/>
          <w:szCs w:val="36"/>
        </w:rPr>
        <w:t>Staatliche Studienakademie Riesa</w:t>
      </w:r>
    </w:p>
    <w:p w:rsidR="007F5CAA" w:rsidRPr="00396C5D" w:rsidRDefault="007F5CAA" w:rsidP="007F5CAA">
      <w:pPr>
        <w:pStyle w:val="KeinLeerraum"/>
        <w:jc w:val="center"/>
        <w:rPr>
          <w:rFonts w:cs="Arial"/>
          <w:sz w:val="36"/>
          <w:szCs w:val="36"/>
        </w:rPr>
      </w:pPr>
      <w:r w:rsidRPr="00396C5D">
        <w:rPr>
          <w:rFonts w:cs="Arial"/>
          <w:sz w:val="36"/>
          <w:szCs w:val="36"/>
        </w:rPr>
        <w:t>Studiengang Labor- und Verfahrenstechnik</w:t>
      </w: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r w:rsidRPr="00396C5D">
        <w:rPr>
          <w:rFonts w:cs="Arial"/>
        </w:rPr>
        <w:t>Kurs: RT1</w:t>
      </w:r>
      <w:r w:rsidR="0012665D" w:rsidRPr="00396C5D">
        <w:rPr>
          <w:rFonts w:cs="Arial"/>
        </w:rPr>
        <w:t>4</w:t>
      </w:r>
      <w:r w:rsidRPr="00396C5D">
        <w:rPr>
          <w:rFonts w:cs="Arial"/>
        </w:rPr>
        <w:t xml:space="preserve">LV1   </w:t>
      </w:r>
      <w:r w:rsidRPr="00396C5D">
        <w:rPr>
          <w:rFonts w:cs="Arial"/>
        </w:rPr>
        <w:tab/>
      </w:r>
      <w:r w:rsidRPr="00396C5D">
        <w:rPr>
          <w:rFonts w:cs="Arial"/>
        </w:rPr>
        <w:tab/>
      </w:r>
      <w:r w:rsidRPr="00396C5D">
        <w:rPr>
          <w:rFonts w:cs="Arial"/>
        </w:rPr>
        <w:tab/>
      </w:r>
      <w:r w:rsidRPr="00396C5D">
        <w:rPr>
          <w:rFonts w:cs="Arial"/>
        </w:rPr>
        <w:tab/>
      </w:r>
      <w:r w:rsidRPr="00396C5D">
        <w:rPr>
          <w:rFonts w:cs="Arial"/>
        </w:rPr>
        <w:tab/>
        <w:t xml:space="preserve"> Studienrichtung: Biotechnologie</w:t>
      </w:r>
    </w:p>
    <w:p w:rsidR="007F5CAA" w:rsidRPr="00396C5D" w:rsidRDefault="007F5CAA" w:rsidP="007F5CAA">
      <w:pPr>
        <w:rPr>
          <w:rFonts w:cs="Arial"/>
        </w:rPr>
      </w:pPr>
    </w:p>
    <w:p w:rsidR="007F5CAA" w:rsidRPr="00396C5D" w:rsidRDefault="007F5CAA" w:rsidP="0072392E">
      <w:pPr>
        <w:spacing w:line="480" w:lineRule="auto"/>
        <w:jc w:val="center"/>
        <w:rPr>
          <w:rFonts w:cs="Arial"/>
        </w:rPr>
        <w:pPrChange w:id="0" w:author="Acer" w:date="2016-08-11T10:34:00Z">
          <w:pPr>
            <w:spacing w:line="480" w:lineRule="auto"/>
          </w:pPr>
        </w:pPrChange>
      </w:pPr>
      <w:r w:rsidRPr="00396C5D">
        <w:rPr>
          <w:rFonts w:cs="Arial"/>
        </w:rPr>
        <w:t xml:space="preserve">Thema: </w:t>
      </w:r>
      <w:r w:rsidR="007202C7" w:rsidRPr="00396C5D">
        <w:rPr>
          <w:rFonts w:cs="Arial"/>
        </w:rPr>
        <w:t>Konzeption und Entwicklung einer Browser-basierten Datenbank für das firmeninterne Chemikalienmanagement</w:t>
      </w:r>
    </w:p>
    <w:p w:rsidR="007F5CAA" w:rsidRPr="00396C5D" w:rsidRDefault="007F5CAA" w:rsidP="007F5CAA">
      <w:pPr>
        <w:rPr>
          <w:rFonts w:cs="Arial"/>
        </w:rPr>
      </w:pPr>
    </w:p>
    <w:p w:rsidR="007F5CAA" w:rsidRPr="00396C5D" w:rsidRDefault="007F5CAA" w:rsidP="007F5CAA">
      <w:pPr>
        <w:rPr>
          <w:rFonts w:cs="Arial"/>
        </w:rPr>
      </w:pPr>
      <w:r w:rsidRPr="00396C5D">
        <w:rPr>
          <w:rFonts w:cs="Arial"/>
        </w:rPr>
        <w:t>Eingereicht von:</w:t>
      </w:r>
      <w:r w:rsidRPr="00396C5D">
        <w:rPr>
          <w:rFonts w:cs="Arial"/>
        </w:rPr>
        <w:tab/>
      </w:r>
      <w:r w:rsidRPr="00396C5D">
        <w:rPr>
          <w:rFonts w:cs="Arial"/>
        </w:rPr>
        <w:tab/>
      </w:r>
      <w:r w:rsidRPr="00396C5D">
        <w:rPr>
          <w:rFonts w:cs="Arial"/>
        </w:rPr>
        <w:tab/>
      </w:r>
      <w:r w:rsidRPr="00396C5D">
        <w:rPr>
          <w:rFonts w:cs="Arial"/>
        </w:rPr>
        <w:tab/>
        <w:t>Firma:</w:t>
      </w:r>
    </w:p>
    <w:p w:rsidR="007F5CAA" w:rsidRPr="00396C5D" w:rsidRDefault="0012665D" w:rsidP="007F5CAA">
      <w:pPr>
        <w:pStyle w:val="KeinLeerraum"/>
        <w:rPr>
          <w:rFonts w:cs="Arial"/>
        </w:rPr>
      </w:pPr>
      <w:r w:rsidRPr="00396C5D">
        <w:rPr>
          <w:rFonts w:cs="Arial"/>
        </w:rPr>
        <w:t>Martin Schneider</w:t>
      </w:r>
      <w:r w:rsidR="00FE45FF" w:rsidRPr="00396C5D">
        <w:rPr>
          <w:rFonts w:cs="Arial"/>
        </w:rPr>
        <w:t xml:space="preserve"> </w:t>
      </w:r>
      <w:r w:rsidR="00FE45FF" w:rsidRPr="00396C5D">
        <w:rPr>
          <w:rFonts w:cs="Arial"/>
        </w:rPr>
        <w:tab/>
      </w:r>
      <w:r w:rsidR="00FE45FF" w:rsidRPr="00396C5D">
        <w:rPr>
          <w:rFonts w:cs="Arial"/>
        </w:rPr>
        <w:tab/>
      </w:r>
      <w:r w:rsidR="00FE45FF" w:rsidRPr="00396C5D">
        <w:rPr>
          <w:rFonts w:cs="Arial"/>
        </w:rPr>
        <w:tab/>
      </w:r>
      <w:r w:rsidR="00FE45FF" w:rsidRPr="00396C5D">
        <w:rPr>
          <w:rFonts w:cs="Arial"/>
        </w:rPr>
        <w:tab/>
        <w:t>Q</w:t>
      </w:r>
      <w:r w:rsidR="007F5CAA" w:rsidRPr="00396C5D">
        <w:rPr>
          <w:rFonts w:cs="Arial"/>
        </w:rPr>
        <w:t>uo</w:t>
      </w:r>
      <w:r w:rsidR="00FE45FF" w:rsidRPr="00396C5D">
        <w:rPr>
          <w:rFonts w:cs="Arial"/>
        </w:rPr>
        <w:t>D</w:t>
      </w:r>
      <w:r w:rsidR="007F5CAA" w:rsidRPr="00396C5D">
        <w:rPr>
          <w:rFonts w:cs="Arial"/>
        </w:rPr>
        <w:t>ata</w:t>
      </w:r>
    </w:p>
    <w:p w:rsidR="007F5CAA" w:rsidRPr="00396C5D" w:rsidRDefault="007F5CAA" w:rsidP="007F5CAA">
      <w:pPr>
        <w:pStyle w:val="KeinLeerraum"/>
        <w:ind w:left="3540" w:firstLine="708"/>
        <w:rPr>
          <w:rFonts w:cs="Arial"/>
        </w:rPr>
      </w:pPr>
      <w:r w:rsidRPr="00396C5D">
        <w:rPr>
          <w:rFonts w:cs="Arial"/>
        </w:rPr>
        <w:t>Gesellschaft für</w:t>
      </w:r>
    </w:p>
    <w:p w:rsidR="007F5CAA" w:rsidRPr="00396C5D" w:rsidRDefault="007F5CAA" w:rsidP="007F5CAA">
      <w:pPr>
        <w:pStyle w:val="KeinLeerraum"/>
        <w:ind w:left="4248"/>
        <w:rPr>
          <w:rFonts w:cs="Arial"/>
        </w:rPr>
      </w:pPr>
      <w:r w:rsidRPr="00396C5D">
        <w:rPr>
          <w:rFonts w:cs="Arial"/>
        </w:rPr>
        <w:t xml:space="preserve">Qualitätsmanagement und Statistik mbH </w:t>
      </w:r>
    </w:p>
    <w:p w:rsidR="007F5CAA" w:rsidRPr="00396C5D" w:rsidRDefault="007F5CAA" w:rsidP="007F5CAA">
      <w:pPr>
        <w:pStyle w:val="KeinLeerraum"/>
        <w:rPr>
          <w:rFonts w:cs="Arial"/>
        </w:rPr>
      </w:pP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r>
      <w:r w:rsidRPr="00396C5D">
        <w:rPr>
          <w:rFonts w:cs="Arial"/>
        </w:rPr>
        <w:t>Prellerstraße 14</w:t>
      </w: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t>01187 Dresden</w:t>
      </w:r>
    </w:p>
    <w:p w:rsidR="007F5CAA" w:rsidRPr="00396C5D" w:rsidRDefault="007F5CAA" w:rsidP="007F5CAA">
      <w:pPr>
        <w:rPr>
          <w:rFonts w:cs="Arial"/>
        </w:rPr>
      </w:pPr>
    </w:p>
    <w:p w:rsidR="007F5CAA" w:rsidRPr="00396C5D" w:rsidRDefault="007F5CAA" w:rsidP="007F5CAA">
      <w:pPr>
        <w:rPr>
          <w:rFonts w:cs="Arial"/>
        </w:rPr>
      </w:pPr>
    </w:p>
    <w:p w:rsidR="00952D9A" w:rsidRPr="00396C5D" w:rsidRDefault="007F5CAA" w:rsidP="007F5CAA">
      <w:pPr>
        <w:rPr>
          <w:rFonts w:cs="Arial"/>
        </w:rPr>
      </w:pPr>
      <w:r w:rsidRPr="00396C5D">
        <w:rPr>
          <w:rFonts w:cs="Arial"/>
        </w:rPr>
        <w:t>Betrieblicher Betreuer: ............................</w:t>
      </w:r>
      <w:ins w:id="1" w:author="Acer" w:date="2016-08-11T10:35:00Z">
        <w:r w:rsidR="0072392E">
          <w:rPr>
            <w:rFonts w:cs="Arial"/>
          </w:rPr>
          <w:t xml:space="preserve"> schreib den Namen doch hin</w:t>
        </w:r>
      </w:ins>
    </w:p>
    <w:p w:rsidR="00D82DF9" w:rsidRPr="00396C5D" w:rsidRDefault="00D82DF9" w:rsidP="007F5CAA">
      <w:pPr>
        <w:rPr>
          <w:rFonts w:cs="Arial"/>
        </w:rPr>
      </w:pPr>
    </w:p>
    <w:p w:rsidR="00D82DF9" w:rsidRPr="00396C5D" w:rsidRDefault="00D82DF9" w:rsidP="007F5CAA">
      <w:pPr>
        <w:rPr>
          <w:rFonts w:cs="Arial"/>
        </w:rPr>
        <w:sectPr w:rsidR="00D82DF9" w:rsidRPr="00396C5D">
          <w:pgSz w:w="11906" w:h="16838"/>
          <w:pgMar w:top="1417" w:right="1417" w:bottom="1134" w:left="1417" w:header="708" w:footer="708" w:gutter="0"/>
          <w:cols w:space="708"/>
          <w:docGrid w:linePitch="360"/>
        </w:sectPr>
      </w:pPr>
    </w:p>
    <w:bookmarkStart w:id="2" w:name="_Toc318367886" w:displacedByCustomXml="next"/>
    <w:bookmarkStart w:id="3" w:name="_Toc458518796" w:displacedByCustomXml="next"/>
    <w:sdt>
      <w:sdtPr>
        <w:rPr>
          <w:rFonts w:eastAsiaTheme="minorHAnsi" w:cs="Arial"/>
          <w:b w:val="0"/>
          <w:bCs w:val="0"/>
          <w:sz w:val="24"/>
          <w:szCs w:val="22"/>
        </w:rPr>
        <w:id w:val="-1462564339"/>
        <w:docPartObj>
          <w:docPartGallery w:val="Table of Contents"/>
          <w:docPartUnique/>
        </w:docPartObj>
      </w:sdtPr>
      <w:sdtContent>
        <w:p w:rsidR="00342203" w:rsidRPr="00396C5D" w:rsidRDefault="00342203" w:rsidP="00342203">
          <w:pPr>
            <w:pStyle w:val="berschrift1"/>
            <w:numPr>
              <w:ilvl w:val="0"/>
              <w:numId w:val="0"/>
            </w:numPr>
            <w:rPr>
              <w:rFonts w:cs="Arial"/>
            </w:rPr>
          </w:pPr>
          <w:r w:rsidRPr="00396C5D">
            <w:rPr>
              <w:rFonts w:cs="Arial"/>
            </w:rPr>
            <w:t>Inhaltsverzeichnis</w:t>
          </w:r>
          <w:bookmarkEnd w:id="3"/>
          <w:bookmarkEnd w:id="2"/>
        </w:p>
        <w:sdt>
          <w:sdtPr>
            <w:rPr>
              <w:rFonts w:cs="Arial"/>
            </w:rPr>
            <w:id w:val="1724168248"/>
            <w:docPartObj>
              <w:docPartGallery w:val="Table of Contents"/>
              <w:docPartUnique/>
            </w:docPartObj>
          </w:sdtPr>
          <w:sdtEndPr>
            <w:rPr>
              <w:b/>
              <w:bCs/>
            </w:rPr>
          </w:sdtEndPr>
          <w:sdtContent>
            <w:p w:rsidR="00A550AC" w:rsidRPr="00396C5D" w:rsidRDefault="008B6071">
              <w:pPr>
                <w:pStyle w:val="Verzeichnis1"/>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\o "1-3" \h \z \u </w:instrText>
              </w:r>
              <w:r w:rsidRPr="00396C5D">
                <w:rPr>
                  <w:rFonts w:cs="Arial"/>
                </w:rPr>
                <w:fldChar w:fldCharType="separate"/>
              </w:r>
              <w:hyperlink w:anchor="_Toc458518795" w:history="1">
                <w:r w:rsidR="00A550AC" w:rsidRPr="00396C5D">
                  <w:rPr>
                    <w:rStyle w:val="Hyperlink"/>
                    <w:rFonts w:cs="Arial"/>
                    <w:noProof/>
                  </w:rPr>
                  <w:t>Zusammenfassung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w:t>
                </w:r>
                <w:r w:rsidR="00A550AC" w:rsidRPr="00396C5D">
                  <w:rPr>
                    <w:rFonts w:cs="Arial"/>
                    <w:noProof/>
                    <w:webHidden/>
                  </w:rPr>
                  <w:fldChar w:fldCharType="end"/>
                </w:r>
              </w:hyperlink>
            </w:p>
            <w:p w:rsidR="00A550AC" w:rsidRPr="00396C5D" w:rsidRDefault="0072392E">
              <w:pPr>
                <w:pStyle w:val="Verzeichnis1"/>
                <w:tabs>
                  <w:tab w:val="right" w:leader="dot" w:pos="9062"/>
                </w:tabs>
                <w:rPr>
                  <w:rFonts w:eastAsiaTheme="minorEastAsia" w:cs="Arial"/>
                  <w:noProof/>
                  <w:sz w:val="22"/>
                  <w:lang w:eastAsia="de-DE"/>
                </w:rPr>
              </w:pPr>
              <w:hyperlink w:anchor="_Toc458518796" w:history="1">
                <w:r w:rsidR="00A550AC" w:rsidRPr="00396C5D">
                  <w:rPr>
                    <w:rStyle w:val="Hyperlink"/>
                    <w:rFonts w:cs="Arial"/>
                    <w:noProof/>
                  </w:rPr>
                  <w:t>Inhaltsverzeichnis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II</w:t>
                </w:r>
                <w:r w:rsidR="00A550AC" w:rsidRPr="00396C5D">
                  <w:rPr>
                    <w:rFonts w:cs="Arial"/>
                    <w:noProof/>
                    <w:webHidden/>
                  </w:rPr>
                  <w:fldChar w:fldCharType="end"/>
                </w:r>
              </w:hyperlink>
            </w:p>
            <w:p w:rsidR="00A550AC" w:rsidRPr="00396C5D" w:rsidRDefault="0072392E">
              <w:pPr>
                <w:pStyle w:val="Verzeichnis1"/>
                <w:tabs>
                  <w:tab w:val="right" w:leader="dot" w:pos="9062"/>
                </w:tabs>
                <w:rPr>
                  <w:rFonts w:eastAsiaTheme="minorEastAsia" w:cs="Arial"/>
                  <w:noProof/>
                  <w:sz w:val="22"/>
                  <w:lang w:eastAsia="de-DE"/>
                </w:rPr>
              </w:pPr>
              <w:hyperlink w:anchor="_Toc458518797" w:history="1">
                <w:r w:rsidR="00A550AC" w:rsidRPr="00396C5D">
                  <w:rPr>
                    <w:rStyle w:val="Hyperlink"/>
                    <w:rFonts w:cs="Arial"/>
                    <w:noProof/>
                  </w:rPr>
                  <w:t>Abbildungsverzeichnis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III</w:t>
                </w:r>
                <w:r w:rsidR="00A550AC" w:rsidRPr="00396C5D">
                  <w:rPr>
                    <w:rFonts w:cs="Arial"/>
                    <w:noProof/>
                    <w:webHidden/>
                  </w:rPr>
                  <w:fldChar w:fldCharType="end"/>
                </w:r>
              </w:hyperlink>
            </w:p>
            <w:p w:rsidR="00A550AC" w:rsidRPr="00396C5D" w:rsidRDefault="0072392E">
              <w:pPr>
                <w:pStyle w:val="Verzeichnis1"/>
                <w:tabs>
                  <w:tab w:val="right" w:leader="dot" w:pos="9062"/>
                </w:tabs>
                <w:rPr>
                  <w:rFonts w:eastAsiaTheme="minorEastAsia" w:cs="Arial"/>
                  <w:noProof/>
                  <w:sz w:val="22"/>
                  <w:lang w:eastAsia="de-DE"/>
                </w:rPr>
              </w:pPr>
              <w:hyperlink w:anchor="_Toc458518798" w:history="1">
                <w:r w:rsidR="00A550AC" w:rsidRPr="00396C5D">
                  <w:rPr>
                    <w:rStyle w:val="Hyperlink"/>
                    <w:rFonts w:cs="Arial"/>
                    <w:noProof/>
                  </w:rPr>
                  <w:t>Abkürzungsverzeichnis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IV</w:t>
                </w:r>
                <w:r w:rsidR="00A550AC" w:rsidRPr="00396C5D">
                  <w:rPr>
                    <w:rFonts w:cs="Arial"/>
                    <w:noProof/>
                    <w:webHidden/>
                  </w:rPr>
                  <w:fldChar w:fldCharType="end"/>
                </w:r>
              </w:hyperlink>
            </w:p>
            <w:p w:rsidR="00A550AC" w:rsidRPr="00396C5D" w:rsidRDefault="0072392E">
              <w:pPr>
                <w:pStyle w:val="Verzeichnis1"/>
                <w:tabs>
                  <w:tab w:val="left" w:pos="480"/>
                  <w:tab w:val="right" w:leader="dot" w:pos="9062"/>
                </w:tabs>
                <w:rPr>
                  <w:rFonts w:eastAsiaTheme="minorEastAsia" w:cs="Arial"/>
                  <w:noProof/>
                  <w:sz w:val="22"/>
                  <w:lang w:eastAsia="de-DE"/>
                </w:rPr>
              </w:pPr>
              <w:hyperlink w:anchor="_Toc458518799" w:history="1">
                <w:r w:rsidR="00A550AC" w:rsidRPr="00396C5D">
                  <w:rPr>
                    <w:rStyle w:val="Hyperlink"/>
                    <w:rFonts w:cs="Arial"/>
                    <w:noProof/>
                  </w:rPr>
                  <w:t>1</w:t>
                </w:r>
                <w:r w:rsidR="00A550AC" w:rsidRPr="00396C5D">
                  <w:rPr>
                    <w:rFonts w:eastAsiaTheme="minorEastAsia" w:cs="Arial"/>
                    <w:noProof/>
                    <w:sz w:val="22"/>
                    <w:lang w:eastAsia="de-DE"/>
                  </w:rPr>
                  <w:tab/>
                </w:r>
                <w:r w:rsidR="00A550AC" w:rsidRPr="00396C5D">
                  <w:rPr>
                    <w:rStyle w:val="Hyperlink"/>
                    <w:rFonts w:cs="Arial"/>
                    <w:noProof/>
                  </w:rPr>
                  <w:t>Einleitung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_Toc458518799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w:t>
                </w:r>
                <w:r w:rsidR="00A550AC" w:rsidRPr="00396C5D">
                  <w:rPr>
                    <w:rFonts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00" w:history="1">
                <w:r w:rsidR="00A550AC" w:rsidRPr="00396C5D">
                  <w:rPr>
                    <w:rStyle w:val="Hyperlink"/>
                    <w:rFonts w:ascii="Arial" w:hAnsi="Arial" w:cs="Arial"/>
                    <w:noProof/>
                  </w:rPr>
                  <w:t>1.1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Webservices</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_Toc458518800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w:t>
                </w:r>
                <w:r w:rsidR="00A550AC" w:rsidRPr="00396C5D">
                  <w:rPr>
                    <w:rFonts w:ascii="Arial" w:hAnsi="Arial" w:cs="Arial"/>
                    <w:noProof/>
                    <w:webHidden/>
                  </w:rPr>
                  <w:fldChar w:fldCharType="end"/>
                </w:r>
              </w:hyperlink>
            </w:p>
            <w:p w:rsidR="00A550AC" w:rsidRPr="00396C5D" w:rsidRDefault="0072392E">
              <w:pPr>
                <w:pStyle w:val="Verzeichnis3"/>
                <w:tabs>
                  <w:tab w:val="left" w:pos="1320"/>
                  <w:tab w:val="right" w:leader="dot" w:pos="9062"/>
                </w:tabs>
                <w:rPr>
                  <w:rFonts w:ascii="Arial" w:eastAsiaTheme="minorEastAsia" w:hAnsi="Arial" w:cs="Arial"/>
                  <w:noProof/>
                  <w:sz w:val="22"/>
                  <w:lang w:eastAsia="de-DE"/>
                </w:rPr>
              </w:pPr>
              <w:hyperlink w:anchor="_Toc458518801" w:history="1">
                <w:r w:rsidR="00A550AC" w:rsidRPr="00396C5D">
                  <w:rPr>
                    <w:rStyle w:val="Hyperlink"/>
                    <w:rFonts w:ascii="Arial" w:hAnsi="Arial" w:cs="Arial"/>
                    <w:noProof/>
                  </w:rPr>
                  <w:t>1.1.1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Datenbanken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_Toc458518801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w:t>
                </w:r>
                <w:r w:rsidR="00A550AC" w:rsidRPr="00396C5D">
                  <w:rPr>
                    <w:rFonts w:ascii="Arial" w:hAnsi="Arial" w:cs="Arial"/>
                    <w:noProof/>
                    <w:webHidden/>
                  </w:rPr>
                  <w:fldChar w:fldCharType="end"/>
                </w:r>
              </w:hyperlink>
            </w:p>
            <w:p w:rsidR="00A550AC" w:rsidRPr="00396C5D" w:rsidRDefault="0072392E">
              <w:pPr>
                <w:pStyle w:val="Verzeichnis3"/>
                <w:tabs>
                  <w:tab w:val="left" w:pos="1320"/>
                  <w:tab w:val="right" w:leader="dot" w:pos="9062"/>
                </w:tabs>
                <w:rPr>
                  <w:rFonts w:ascii="Arial" w:eastAsiaTheme="minorEastAsia" w:hAnsi="Arial" w:cs="Arial"/>
                  <w:noProof/>
                  <w:sz w:val="22"/>
                  <w:lang w:eastAsia="de-DE"/>
                </w:rPr>
              </w:pPr>
              <w:hyperlink w:anchor="_Toc458518802" w:history="1">
                <w:r w:rsidR="00A550AC" w:rsidRPr="00396C5D">
                  <w:rPr>
                    <w:rStyle w:val="Hyperlink"/>
                    <w:rFonts w:ascii="Arial" w:hAnsi="Arial" w:cs="Arial"/>
                    <w:noProof/>
                  </w:rPr>
                  <w:t>1.1.2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PHP/HTML/CSS</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_Toc458518802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4</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03" w:history="1">
                <w:r w:rsidR="00A550AC" w:rsidRPr="00396C5D">
                  <w:rPr>
                    <w:rStyle w:val="Hyperlink"/>
                    <w:rFonts w:ascii="Arial" w:hAnsi="Arial" w:cs="Arial"/>
                    <w:noProof/>
                  </w:rPr>
                  <w:t>1.2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Alternative Ansätze zum Chemikalienmanagement</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_Toc458518803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6</w:t>
                </w:r>
                <w:r w:rsidR="00A550AC" w:rsidRPr="00396C5D">
                  <w:rPr>
                    <w:rFonts w:ascii="Arial" w:hAnsi="Arial" w:cs="Arial"/>
                    <w:noProof/>
                    <w:webHidden/>
                  </w:rPr>
                  <w:fldChar w:fldCharType="end"/>
                </w:r>
              </w:hyperlink>
            </w:p>
            <w:p w:rsidR="00A550AC" w:rsidRPr="00396C5D" w:rsidRDefault="0072392E">
              <w:pPr>
                <w:pStyle w:val="Verzeichnis3"/>
                <w:tabs>
                  <w:tab w:val="left" w:pos="1320"/>
                  <w:tab w:val="right" w:leader="dot" w:pos="9062"/>
                </w:tabs>
                <w:rPr>
                  <w:rFonts w:ascii="Arial" w:eastAsiaTheme="minorEastAsia" w:hAnsi="Arial" w:cs="Arial"/>
                  <w:noProof/>
                  <w:sz w:val="22"/>
                  <w:lang w:eastAsia="de-DE"/>
                </w:rPr>
              </w:pPr>
              <w:hyperlink w:anchor="_Toc458518804" w:history="1">
                <w:r w:rsidR="00A550AC" w:rsidRPr="00396C5D">
                  <w:rPr>
                    <w:rStyle w:val="Hyperlink"/>
                    <w:rFonts w:ascii="Arial" w:hAnsi="Arial" w:cs="Arial"/>
                    <w:noProof/>
                  </w:rPr>
                  <w:t>1.2.1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Eigensoftware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_Toc458518804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6</w:t>
                </w:r>
                <w:r w:rsidR="00A550AC" w:rsidRPr="00396C5D">
                  <w:rPr>
                    <w:rFonts w:ascii="Arial" w:hAnsi="Arial" w:cs="Arial"/>
                    <w:noProof/>
                    <w:webHidden/>
                  </w:rPr>
                  <w:fldChar w:fldCharType="end"/>
                </w:r>
              </w:hyperlink>
            </w:p>
            <w:p w:rsidR="00A550AC" w:rsidRPr="00396C5D" w:rsidRDefault="0072392E">
              <w:pPr>
                <w:pStyle w:val="Verzeichnis3"/>
                <w:tabs>
                  <w:tab w:val="left" w:pos="1320"/>
                  <w:tab w:val="right" w:leader="dot" w:pos="9062"/>
                </w:tabs>
                <w:rPr>
                  <w:rFonts w:ascii="Arial" w:eastAsiaTheme="minorEastAsia" w:hAnsi="Arial" w:cs="Arial"/>
                  <w:noProof/>
                  <w:sz w:val="22"/>
                  <w:lang w:eastAsia="de-DE"/>
                </w:rPr>
              </w:pPr>
              <w:hyperlink w:anchor="_Toc458518805" w:history="1">
                <w:r w:rsidR="00A550AC" w:rsidRPr="00396C5D">
                  <w:rPr>
                    <w:rStyle w:val="Hyperlink"/>
                    <w:rFonts w:ascii="Arial" w:hAnsi="Arial" w:cs="Arial"/>
                    <w:noProof/>
                  </w:rPr>
                  <w:t>1.2.2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Fremdsoftware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_Toc458518805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7</w:t>
                </w:r>
                <w:r w:rsidR="00A550AC" w:rsidRPr="00396C5D">
                  <w:rPr>
                    <w:rFonts w:ascii="Arial" w:hAnsi="Arial" w:cs="Arial"/>
                    <w:noProof/>
                    <w:webHidden/>
                  </w:rPr>
                  <w:fldChar w:fldCharType="end"/>
                </w:r>
              </w:hyperlink>
            </w:p>
            <w:p w:rsidR="00A550AC" w:rsidRPr="00396C5D" w:rsidRDefault="0072392E">
              <w:pPr>
                <w:pStyle w:val="Verzeichnis1"/>
                <w:tabs>
                  <w:tab w:val="left" w:pos="480"/>
                  <w:tab w:val="right" w:leader="dot" w:pos="9062"/>
                </w:tabs>
                <w:rPr>
                  <w:rFonts w:eastAsiaTheme="minorEastAsia" w:cs="Arial"/>
                  <w:noProof/>
                  <w:sz w:val="22"/>
                  <w:lang w:eastAsia="de-DE"/>
                </w:rPr>
              </w:pPr>
              <w:hyperlink w:anchor="_Toc458518806" w:history="1">
                <w:r w:rsidR="00A550AC" w:rsidRPr="00396C5D">
                  <w:rPr>
                    <w:rStyle w:val="Hyperlink"/>
                    <w:rFonts w:cs="Arial"/>
                    <w:noProof/>
                  </w:rPr>
                  <w:t>2</w:t>
                </w:r>
                <w:r w:rsidR="00A550AC" w:rsidRPr="00396C5D">
                  <w:rPr>
                    <w:rFonts w:eastAsiaTheme="minorEastAsia" w:cs="Arial"/>
                    <w:noProof/>
                    <w:sz w:val="22"/>
                    <w:lang w:eastAsia="de-DE"/>
                  </w:rPr>
                  <w:tab/>
                </w:r>
                <w:r w:rsidR="00A550AC" w:rsidRPr="00396C5D">
                  <w:rPr>
                    <w:rStyle w:val="Hyperlink"/>
                    <w:rFonts w:cs="Arial"/>
                    <w:noProof/>
                  </w:rPr>
                  <w:t>Zielstellung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8</w:t>
                </w:r>
                <w:r w:rsidR="00A550AC" w:rsidRPr="00396C5D">
                  <w:rPr>
                    <w:rFonts w:cs="Arial"/>
                    <w:noProof/>
                    <w:webHidden/>
                  </w:rPr>
                  <w:fldChar w:fldCharType="end"/>
                </w:r>
              </w:hyperlink>
            </w:p>
            <w:p w:rsidR="00A550AC" w:rsidRPr="00396C5D" w:rsidRDefault="0072392E">
              <w:pPr>
                <w:pStyle w:val="Verzeichnis1"/>
                <w:tabs>
                  <w:tab w:val="left" w:pos="480"/>
                  <w:tab w:val="right" w:leader="dot" w:pos="9062"/>
                </w:tabs>
                <w:rPr>
                  <w:rFonts w:eastAsiaTheme="minorEastAsia" w:cs="Arial"/>
                  <w:noProof/>
                  <w:sz w:val="22"/>
                  <w:lang w:eastAsia="de-DE"/>
                </w:rPr>
              </w:pPr>
              <w:hyperlink w:anchor="_Toc458518807" w:history="1">
                <w:r w:rsidR="00A550AC" w:rsidRPr="00396C5D">
                  <w:rPr>
                    <w:rStyle w:val="Hyperlink"/>
                    <w:rFonts w:cs="Arial"/>
                    <w:noProof/>
                  </w:rPr>
                  <w:t>3</w:t>
                </w:r>
                <w:r w:rsidR="00A550AC" w:rsidRPr="00396C5D">
                  <w:rPr>
                    <w:rFonts w:eastAsiaTheme="minorEastAsia" w:cs="Arial"/>
                    <w:noProof/>
                    <w:sz w:val="22"/>
                    <w:lang w:eastAsia="de-DE"/>
                  </w:rPr>
                  <w:tab/>
                </w:r>
                <w:r w:rsidR="00A550AC" w:rsidRPr="00396C5D">
                  <w:rPr>
                    <w:rStyle w:val="Hyperlink"/>
                    <w:rFonts w:cs="Arial"/>
                    <w:noProof/>
                  </w:rPr>
                  <w:t>Software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9</w:t>
                </w:r>
                <w:r w:rsidR="00A550AC" w:rsidRPr="00396C5D">
                  <w:rPr>
                    <w:rFonts w:cs="Arial"/>
                    <w:noProof/>
                    <w:webHidden/>
                  </w:rPr>
                  <w:fldChar w:fldCharType="end"/>
                </w:r>
              </w:hyperlink>
            </w:p>
            <w:p w:rsidR="00A550AC" w:rsidRPr="00396C5D" w:rsidRDefault="0072392E">
              <w:pPr>
                <w:pStyle w:val="Verzeichnis1"/>
                <w:tabs>
                  <w:tab w:val="left" w:pos="480"/>
                  <w:tab w:val="right" w:leader="dot" w:pos="9062"/>
                </w:tabs>
                <w:rPr>
                  <w:rFonts w:eastAsiaTheme="minorEastAsia" w:cs="Arial"/>
                  <w:noProof/>
                  <w:sz w:val="22"/>
                  <w:lang w:eastAsia="de-DE"/>
                </w:rPr>
              </w:pPr>
              <w:hyperlink w:anchor="_Toc458518808" w:history="1">
                <w:r w:rsidR="00A550AC" w:rsidRPr="00396C5D">
                  <w:rPr>
                    <w:rStyle w:val="Hyperlink"/>
                    <w:rFonts w:cs="Arial"/>
                    <w:noProof/>
                  </w:rPr>
                  <w:t>4</w:t>
                </w:r>
                <w:r w:rsidR="00A550AC" w:rsidRPr="00396C5D">
                  <w:rPr>
                    <w:rFonts w:eastAsiaTheme="minorEastAsia" w:cs="Arial"/>
                    <w:noProof/>
                    <w:sz w:val="22"/>
                    <w:lang w:eastAsia="de-DE"/>
                  </w:rPr>
                  <w:tab/>
                </w:r>
                <w:r w:rsidR="00A550AC" w:rsidRPr="00396C5D">
                  <w:rPr>
                    <w:rStyle w:val="Hyperlink"/>
                    <w:rFonts w:cs="Arial"/>
                    <w:noProof/>
                  </w:rPr>
                  <w:t>Konzeption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_Toc458518808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10</w:t>
                </w:r>
                <w:r w:rsidR="00A550AC" w:rsidRPr="00396C5D">
                  <w:rPr>
                    <w:rFonts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09" w:history="1">
                <w:r w:rsidR="00A550AC" w:rsidRPr="00396C5D">
                  <w:rPr>
                    <w:rStyle w:val="Hyperlink"/>
                    <w:rFonts w:ascii="Arial" w:hAnsi="Arial" w:cs="Arial"/>
                    <w:noProof/>
                  </w:rPr>
                  <w:t>4.1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Datenbankstruktur</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_Toc458518809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10</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0" w:history="1">
                <w:r w:rsidR="00A550AC" w:rsidRPr="00396C5D">
                  <w:rPr>
                    <w:rStyle w:val="Hyperlink"/>
                    <w:rFonts w:ascii="Arial" w:hAnsi="Arial" w:cs="Arial"/>
                    <w:noProof/>
                  </w:rPr>
                  <w:t>4.2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Web-Interface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_Toc458518810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12</w:t>
                </w:r>
                <w:r w:rsidR="00A550AC" w:rsidRPr="00396C5D">
                  <w:rPr>
                    <w:rFonts w:ascii="Arial" w:hAnsi="Arial" w:cs="Arial"/>
                    <w:noProof/>
                    <w:webHidden/>
                  </w:rPr>
                  <w:fldChar w:fldCharType="end"/>
                </w:r>
              </w:hyperlink>
            </w:p>
            <w:p w:rsidR="00A550AC" w:rsidRPr="00396C5D" w:rsidRDefault="0072392E">
              <w:pPr>
                <w:pStyle w:val="Verzeichnis1"/>
                <w:tabs>
                  <w:tab w:val="left" w:pos="480"/>
                  <w:tab w:val="right" w:leader="dot" w:pos="9062"/>
                </w:tabs>
                <w:rPr>
                  <w:rFonts w:eastAsiaTheme="minorEastAsia" w:cs="Arial"/>
                  <w:noProof/>
                  <w:sz w:val="22"/>
                  <w:lang w:eastAsia="de-DE"/>
                </w:rPr>
              </w:pPr>
              <w:hyperlink w:anchor="_Toc458518811" w:history="1">
                <w:r w:rsidR="00A550AC" w:rsidRPr="00396C5D">
                  <w:rPr>
                    <w:rStyle w:val="Hyperlink"/>
                    <w:rFonts w:cs="Arial"/>
                    <w:noProof/>
                  </w:rPr>
                  <w:t>5</w:t>
                </w:r>
                <w:r w:rsidR="00A550AC" w:rsidRPr="00396C5D">
                  <w:rPr>
                    <w:rFonts w:eastAsiaTheme="minorEastAsia" w:cs="Arial"/>
                    <w:noProof/>
                    <w:sz w:val="22"/>
                    <w:lang w:eastAsia="de-DE"/>
                  </w:rPr>
                  <w:tab/>
                </w:r>
                <w:r w:rsidR="00A550AC" w:rsidRPr="00396C5D">
                  <w:rPr>
                    <w:rStyle w:val="Hyperlink"/>
                    <w:rFonts w:cs="Arial"/>
                    <w:noProof/>
                  </w:rPr>
                  <w:t>Implementierung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_Toc458518811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14</w:t>
                </w:r>
                <w:r w:rsidR="00A550AC" w:rsidRPr="00396C5D">
                  <w:rPr>
                    <w:rFonts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2" w:history="1">
                <w:r w:rsidR="00A550AC" w:rsidRPr="00396C5D">
                  <w:rPr>
                    <w:rStyle w:val="Hyperlink"/>
                    <w:rFonts w:ascii="Arial" w:hAnsi="Arial" w:cs="Arial"/>
                    <w:noProof/>
                  </w:rPr>
                  <w:t>5.1</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Datenbankstruktur</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_Toc458518812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14</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3" w:history="1">
                <w:r w:rsidR="00A550AC" w:rsidRPr="00396C5D">
                  <w:rPr>
                    <w:rStyle w:val="Hyperlink"/>
                    <w:rFonts w:ascii="Arial" w:hAnsi="Arial" w:cs="Arial"/>
                    <w:noProof/>
                  </w:rPr>
                  <w:t>5.2</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Web-Interface</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_Toc458518813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16</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4" w:history="1">
                <w:r w:rsidR="00A550AC" w:rsidRPr="00396C5D">
                  <w:rPr>
                    <w:rStyle w:val="Hyperlink"/>
                    <w:rFonts w:ascii="Arial" w:hAnsi="Arial" w:cs="Arial"/>
                    <w:noProof/>
                  </w:rPr>
                  <w:t>5.3</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Nutzerverwaltung</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_Toc458518814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18</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5" w:history="1">
                <w:r w:rsidR="00A550AC" w:rsidRPr="00396C5D">
                  <w:rPr>
                    <w:rStyle w:val="Hyperlink"/>
                    <w:rFonts w:ascii="Arial" w:hAnsi="Arial" w:cs="Arial"/>
                    <w:noProof/>
                  </w:rPr>
                  <w:t>5.4</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Erweiterungen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_Toc458518815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20</w:t>
                </w:r>
                <w:r w:rsidR="00A550AC" w:rsidRPr="00396C5D">
                  <w:rPr>
                    <w:rFonts w:ascii="Arial" w:hAnsi="Arial" w:cs="Arial"/>
                    <w:noProof/>
                    <w:webHidden/>
                  </w:rPr>
                  <w:fldChar w:fldCharType="end"/>
                </w:r>
              </w:hyperlink>
            </w:p>
            <w:p w:rsidR="00A550AC" w:rsidRPr="00396C5D" w:rsidRDefault="0072392E">
              <w:pPr>
                <w:pStyle w:val="Verzeichnis2"/>
                <w:tabs>
                  <w:tab w:val="left" w:pos="880"/>
                  <w:tab w:val="right" w:leader="dot" w:pos="9062"/>
                </w:tabs>
                <w:rPr>
                  <w:rFonts w:ascii="Arial" w:eastAsiaTheme="minorEastAsia" w:hAnsi="Arial" w:cs="Arial"/>
                  <w:noProof/>
                  <w:sz w:val="22"/>
                  <w:lang w:eastAsia="de-DE"/>
                </w:rPr>
              </w:pPr>
              <w:hyperlink w:anchor="_Toc458518816" w:history="1">
                <w:r w:rsidR="00A550AC" w:rsidRPr="00396C5D">
                  <w:rPr>
                    <w:rStyle w:val="Hyperlink"/>
                    <w:rFonts w:ascii="Arial" w:hAnsi="Arial" w:cs="Arial"/>
                    <w:noProof/>
                  </w:rPr>
                  <w:t>5.5</w:t>
                </w:r>
                <w:r w:rsidR="00A550AC" w:rsidRPr="00396C5D">
                  <w:rPr>
                    <w:rFonts w:ascii="Arial" w:eastAsiaTheme="minorEastAsia" w:hAnsi="Arial" w:cs="Arial"/>
                    <w:noProof/>
                    <w:sz w:val="22"/>
                    <w:lang w:eastAsia="de-DE"/>
                  </w:rPr>
                  <w:tab/>
                </w:r>
                <w:r w:rsidR="00A550AC" w:rsidRPr="00396C5D">
                  <w:rPr>
                    <w:rStyle w:val="Hyperlink"/>
                    <w:rFonts w:ascii="Arial" w:hAnsi="Arial" w:cs="Arial"/>
                    <w:noProof/>
                  </w:rPr>
                  <w:t>Dokumentation</w:t>
                </w:r>
                <w:r w:rsidR="00A550AC" w:rsidRPr="00396C5D">
                  <w:rPr>
                    <w:rFonts w:ascii="Arial" w:hAnsi="Arial" w:cs="Arial"/>
                    <w:noProof/>
                    <w:webHidden/>
                  </w:rPr>
                  <w:tab/>
                </w:r>
                <w:r w:rsidR="00A550AC" w:rsidRPr="00396C5D">
                  <w:rPr>
                    <w:rFonts w:ascii="Arial" w:hAnsi="Arial" w:cs="Arial"/>
                    <w:noProof/>
                    <w:webHidden/>
                  </w:rPr>
                  <w:fldChar w:fldCharType="begin"/>
                </w:r>
                <w:r w:rsidR="00A550AC" w:rsidRPr="00396C5D">
                  <w:rPr>
                    <w:rFonts w:ascii="Arial" w:hAnsi="Arial" w:cs="Arial"/>
                    <w:noProof/>
                    <w:webHidden/>
                  </w:rPr>
                  <w:instrText xml:space="preserve"> PAGEREF _Toc458518816 \h </w:instrText>
                </w:r>
                <w:r w:rsidR="00A550AC" w:rsidRPr="00396C5D">
                  <w:rPr>
                    <w:rFonts w:ascii="Arial" w:hAnsi="Arial" w:cs="Arial"/>
                    <w:noProof/>
                    <w:webHidden/>
                  </w:rPr>
                </w:r>
                <w:r w:rsidR="00A550AC" w:rsidRPr="00396C5D">
                  <w:rPr>
                    <w:rFonts w:ascii="Arial" w:hAnsi="Arial" w:cs="Arial"/>
                    <w:noProof/>
                    <w:webHidden/>
                  </w:rPr>
                  <w:fldChar w:fldCharType="separate"/>
                </w:r>
                <w:r w:rsidR="00A550AC" w:rsidRPr="00396C5D">
                  <w:rPr>
                    <w:rFonts w:ascii="Arial" w:hAnsi="Arial" w:cs="Arial"/>
                    <w:noProof/>
                    <w:webHidden/>
                  </w:rPr>
                  <w:t>21</w:t>
                </w:r>
                <w:r w:rsidR="00A550AC" w:rsidRPr="00396C5D">
                  <w:rPr>
                    <w:rFonts w:ascii="Arial" w:hAnsi="Arial" w:cs="Arial"/>
                    <w:noProof/>
                    <w:webHidden/>
                  </w:rPr>
                  <w:fldChar w:fldCharType="end"/>
                </w:r>
              </w:hyperlink>
            </w:p>
            <w:p w:rsidR="00A550AC" w:rsidRPr="00396C5D" w:rsidRDefault="0072392E">
              <w:pPr>
                <w:pStyle w:val="Verzeichnis1"/>
                <w:tabs>
                  <w:tab w:val="right" w:leader="dot" w:pos="9062"/>
                </w:tabs>
                <w:rPr>
                  <w:rFonts w:eastAsiaTheme="minorEastAsia" w:cs="Arial"/>
                  <w:noProof/>
                  <w:sz w:val="22"/>
                  <w:lang w:eastAsia="de-DE"/>
                </w:rPr>
              </w:pPr>
              <w:hyperlink w:anchor="_Toc458518817" w:history="1">
                <w:r w:rsidR="00A550AC" w:rsidRPr="00396C5D">
                  <w:rPr>
                    <w:rStyle w:val="Hyperlink"/>
                    <w:rFonts w:cs="Arial"/>
                    <w:noProof/>
                  </w:rPr>
                  <w:t>Literaturverzeichnis</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_Toc458518817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22</w:t>
                </w:r>
                <w:r w:rsidR="00A550AC" w:rsidRPr="00396C5D">
                  <w:rPr>
                    <w:rFonts w:cs="Arial"/>
                    <w:noProof/>
                    <w:webHidden/>
                  </w:rPr>
                  <w:fldChar w:fldCharType="end"/>
                </w:r>
              </w:hyperlink>
            </w:p>
            <w:p w:rsidR="00342203" w:rsidRPr="00396C5D" w:rsidRDefault="008B6071">
              <w:pPr>
                <w:rPr>
                  <w:rFonts w:cs="Arial"/>
                  <w:b/>
                  <w:bCs/>
                </w:rPr>
              </w:pPr>
              <w:r w:rsidRPr="00396C5D">
                <w:rPr>
                  <w:rFonts w:cs="Arial"/>
                  <w:b/>
                  <w:bCs/>
                </w:rPr>
                <w:fldChar w:fldCharType="end"/>
              </w:r>
            </w:p>
          </w:sdtContent>
        </w:sdt>
      </w:sdtContent>
    </w:sdt>
    <w:p w:rsidR="00BC7BEF" w:rsidRPr="00396C5D" w:rsidRDefault="00BC7BEF" w:rsidP="007F5CAA">
      <w:pPr>
        <w:rPr>
          <w:rFonts w:cs="Arial"/>
        </w:rPr>
      </w:pPr>
    </w:p>
    <w:p w:rsidR="0086027B" w:rsidRDefault="0086027B" w:rsidP="007F5CAA">
      <w:pPr>
        <w:rPr>
          <w:rFonts w:cs="Arial"/>
        </w:rPr>
        <w:sectPr w:rsidR="0086027B" w:rsidSect="00CA2C10">
          <w:headerReference w:type="default" r:id="rId9"/>
          <w:pgSz w:w="11906" w:h="16838"/>
          <w:pgMar w:top="1417" w:right="1417" w:bottom="1134" w:left="1417" w:header="708" w:footer="708" w:gutter="0"/>
          <w:pgNumType w:fmt="upperRoman" w:start="1"/>
          <w:cols w:space="708"/>
          <w:docGrid w:linePitch="360"/>
        </w:sectPr>
      </w:pPr>
    </w:p>
    <w:p w:rsidR="0086027B" w:rsidRDefault="0086027B" w:rsidP="0086027B">
      <w:pPr>
        <w:pStyle w:val="berschrift1"/>
        <w:numPr>
          <w:ilvl w:val="0"/>
          <w:numId w:val="0"/>
        </w:numPr>
        <w:rPr>
          <w:rFonts w:cs="Arial"/>
        </w:rPr>
      </w:pPr>
      <w:r>
        <w:rPr>
          <w:rFonts w:cs="Arial"/>
        </w:rPr>
        <w:lastRenderedPageBreak/>
        <w:t>Tabellen</w:t>
      </w:r>
      <w:r w:rsidRPr="00396C5D">
        <w:rPr>
          <w:rFonts w:cs="Arial"/>
        </w:rPr>
        <w:t>verzeichnis</w:t>
      </w:r>
      <w:ins w:id="4" w:author="Acer" w:date="2016-08-11T10:36:00Z">
        <w:r w:rsidR="0072392E">
          <w:rPr>
            <w:rFonts w:cs="Arial"/>
          </w:rPr>
          <w:t xml:space="preserve"> taucht nicht in dem Inhaltsverzeichnis auf</w:t>
        </w:r>
      </w:ins>
    </w:p>
    <w:p w:rsidR="0086027B" w:rsidRDefault="0086027B">
      <w:pPr>
        <w:pStyle w:val="Abbildungsverzeichnis"/>
        <w:tabs>
          <w:tab w:val="right" w:leader="dot" w:pos="9062"/>
        </w:tabs>
        <w:rPr>
          <w:rFonts w:asciiTheme="minorHAnsi" w:eastAsiaTheme="minorEastAsia" w:hAnsiTheme="minorHAnsi"/>
          <w:noProof/>
          <w:sz w:val="22"/>
          <w:lang w:eastAsia="de-DE"/>
        </w:rPr>
      </w:pPr>
      <w:r>
        <w:rPr>
          <w:rFonts w:cs="Arial"/>
        </w:rPr>
        <w:fldChar w:fldCharType="begin"/>
      </w:r>
      <w:r>
        <w:rPr>
          <w:rFonts w:cs="Arial"/>
        </w:rPr>
        <w:instrText xml:space="preserve"> TOC \h \z \c "Tabelle" </w:instrText>
      </w:r>
      <w:r>
        <w:rPr>
          <w:rFonts w:cs="Arial"/>
        </w:rPr>
        <w:fldChar w:fldCharType="separate"/>
      </w:r>
      <w:hyperlink w:anchor="_Toc458609673" w:history="1">
        <w:r w:rsidRPr="00EF46A9">
          <w:rPr>
            <w:rStyle w:val="Hyperlink"/>
            <w:noProof/>
          </w:rPr>
          <w:t>Tabelle 1: Fiktiver Datensatz zur Prüfung der Import-Funktion</w:t>
        </w:r>
        <w:r>
          <w:rPr>
            <w:noProof/>
            <w:webHidden/>
          </w:rPr>
          <w:tab/>
        </w:r>
        <w:r>
          <w:rPr>
            <w:noProof/>
            <w:webHidden/>
          </w:rPr>
          <w:fldChar w:fldCharType="begin"/>
        </w:r>
        <w:r>
          <w:rPr>
            <w:noProof/>
            <w:webHidden/>
          </w:rPr>
          <w:instrText xml:space="preserve"> PAGEREF _Toc458609673 \h </w:instrText>
        </w:r>
        <w:r>
          <w:rPr>
            <w:noProof/>
            <w:webHidden/>
          </w:rPr>
        </w:r>
        <w:r>
          <w:rPr>
            <w:noProof/>
            <w:webHidden/>
          </w:rPr>
          <w:fldChar w:fldCharType="separate"/>
        </w:r>
        <w:r>
          <w:rPr>
            <w:noProof/>
            <w:webHidden/>
          </w:rPr>
          <w:t>22</w:t>
        </w:r>
        <w:r>
          <w:rPr>
            <w:noProof/>
            <w:webHidden/>
          </w:rPr>
          <w:fldChar w:fldCharType="end"/>
        </w:r>
      </w:hyperlink>
    </w:p>
    <w:p w:rsidR="0086027B" w:rsidRDefault="0072392E">
      <w:pPr>
        <w:pStyle w:val="Abbildungsverzeichnis"/>
        <w:tabs>
          <w:tab w:val="right" w:leader="dot" w:pos="9062"/>
        </w:tabs>
        <w:rPr>
          <w:rFonts w:asciiTheme="minorHAnsi" w:eastAsiaTheme="minorEastAsia" w:hAnsiTheme="minorHAnsi"/>
          <w:noProof/>
          <w:sz w:val="22"/>
          <w:lang w:eastAsia="de-DE"/>
        </w:rPr>
      </w:pPr>
      <w:hyperlink w:anchor="_Toc458609674" w:history="1">
        <w:r w:rsidR="0086027B" w:rsidRPr="00EF46A9">
          <w:rPr>
            <w:rStyle w:val="Hyperlink"/>
            <w:noProof/>
          </w:rPr>
          <w:t>Tabelle 2: Erwartete Werte der Tabellen „Stoffe“ und „Lieferung“ nach dem Import</w:t>
        </w:r>
        <w:r w:rsidR="0086027B">
          <w:rPr>
            <w:noProof/>
            <w:webHidden/>
          </w:rPr>
          <w:tab/>
        </w:r>
        <w:r w:rsidR="0086027B">
          <w:rPr>
            <w:noProof/>
            <w:webHidden/>
          </w:rPr>
          <w:fldChar w:fldCharType="begin"/>
        </w:r>
        <w:r w:rsidR="0086027B">
          <w:rPr>
            <w:noProof/>
            <w:webHidden/>
          </w:rPr>
          <w:instrText xml:space="preserve"> PAGEREF _Toc458609674 \h </w:instrText>
        </w:r>
        <w:r w:rsidR="0086027B">
          <w:rPr>
            <w:noProof/>
            <w:webHidden/>
          </w:rPr>
        </w:r>
        <w:r w:rsidR="0086027B">
          <w:rPr>
            <w:noProof/>
            <w:webHidden/>
          </w:rPr>
          <w:fldChar w:fldCharType="separate"/>
        </w:r>
        <w:r w:rsidR="0086027B">
          <w:rPr>
            <w:noProof/>
            <w:webHidden/>
          </w:rPr>
          <w:t>23</w:t>
        </w:r>
        <w:r w:rsidR="0086027B">
          <w:rPr>
            <w:noProof/>
            <w:webHidden/>
          </w:rPr>
          <w:fldChar w:fldCharType="end"/>
        </w:r>
      </w:hyperlink>
    </w:p>
    <w:p w:rsidR="0086027B" w:rsidRDefault="0072392E">
      <w:pPr>
        <w:pStyle w:val="Abbildungsverzeichnis"/>
        <w:tabs>
          <w:tab w:val="right" w:leader="dot" w:pos="9062"/>
        </w:tabs>
        <w:rPr>
          <w:rFonts w:asciiTheme="minorHAnsi" w:eastAsiaTheme="minorEastAsia" w:hAnsiTheme="minorHAnsi"/>
          <w:noProof/>
          <w:sz w:val="22"/>
          <w:lang w:eastAsia="de-DE"/>
        </w:rPr>
      </w:pPr>
      <w:hyperlink w:anchor="_Toc458609675" w:history="1">
        <w:r w:rsidR="0086027B" w:rsidRPr="00EF46A9">
          <w:rPr>
            <w:rStyle w:val="Hyperlink"/>
            <w:noProof/>
          </w:rPr>
          <w:t>Tabelle 3: Werte des einzutragenden Stoffes "Catalase"</w:t>
        </w:r>
        <w:r w:rsidR="0086027B">
          <w:rPr>
            <w:noProof/>
            <w:webHidden/>
          </w:rPr>
          <w:tab/>
        </w:r>
        <w:r w:rsidR="0086027B">
          <w:rPr>
            <w:noProof/>
            <w:webHidden/>
          </w:rPr>
          <w:fldChar w:fldCharType="begin"/>
        </w:r>
        <w:r w:rsidR="0086027B">
          <w:rPr>
            <w:noProof/>
            <w:webHidden/>
          </w:rPr>
          <w:instrText xml:space="preserve"> PAGEREF _Toc458609675 \h </w:instrText>
        </w:r>
        <w:r w:rsidR="0086027B">
          <w:rPr>
            <w:noProof/>
            <w:webHidden/>
          </w:rPr>
        </w:r>
        <w:r w:rsidR="0086027B">
          <w:rPr>
            <w:noProof/>
            <w:webHidden/>
          </w:rPr>
          <w:fldChar w:fldCharType="separate"/>
        </w:r>
        <w:r w:rsidR="0086027B">
          <w:rPr>
            <w:noProof/>
            <w:webHidden/>
          </w:rPr>
          <w:t>24</w:t>
        </w:r>
        <w:r w:rsidR="0086027B">
          <w:rPr>
            <w:noProof/>
            <w:webHidden/>
          </w:rPr>
          <w:fldChar w:fldCharType="end"/>
        </w:r>
      </w:hyperlink>
    </w:p>
    <w:p w:rsidR="0086027B" w:rsidRDefault="0072392E">
      <w:pPr>
        <w:pStyle w:val="Abbildungsverzeichnis"/>
        <w:tabs>
          <w:tab w:val="right" w:leader="dot" w:pos="9062"/>
        </w:tabs>
        <w:rPr>
          <w:rFonts w:asciiTheme="minorHAnsi" w:eastAsiaTheme="minorEastAsia" w:hAnsiTheme="minorHAnsi"/>
          <w:noProof/>
          <w:sz w:val="22"/>
          <w:lang w:eastAsia="de-DE"/>
        </w:rPr>
      </w:pPr>
      <w:hyperlink w:anchor="_Toc458609676" w:history="1">
        <w:r w:rsidR="0086027B" w:rsidRPr="00EF46A9">
          <w:rPr>
            <w:rStyle w:val="Hyperlink"/>
            <w:noProof/>
          </w:rPr>
          <w:t xml:space="preserve">Tabelle 4: Werte der </w:t>
        </w:r>
        <w:r w:rsidR="004F3E28">
          <w:rPr>
            <w:rStyle w:val="Hyperlink"/>
            <w:noProof/>
          </w:rPr>
          <w:t>manuell einzutragenden</w:t>
        </w:r>
        <w:r w:rsidR="0086027B" w:rsidRPr="00EF46A9">
          <w:rPr>
            <w:rStyle w:val="Hyperlink"/>
            <w:noProof/>
          </w:rPr>
          <w:t xml:space="preserve"> Lieferung</w:t>
        </w:r>
        <w:r w:rsidR="0086027B">
          <w:rPr>
            <w:noProof/>
            <w:webHidden/>
          </w:rPr>
          <w:tab/>
        </w:r>
        <w:r w:rsidR="0086027B">
          <w:rPr>
            <w:noProof/>
            <w:webHidden/>
          </w:rPr>
          <w:fldChar w:fldCharType="begin"/>
        </w:r>
        <w:r w:rsidR="0086027B">
          <w:rPr>
            <w:noProof/>
            <w:webHidden/>
          </w:rPr>
          <w:instrText xml:space="preserve"> PAGEREF _Toc458609676 \h </w:instrText>
        </w:r>
        <w:r w:rsidR="0086027B">
          <w:rPr>
            <w:noProof/>
            <w:webHidden/>
          </w:rPr>
        </w:r>
        <w:r w:rsidR="0086027B">
          <w:rPr>
            <w:noProof/>
            <w:webHidden/>
          </w:rPr>
          <w:fldChar w:fldCharType="separate"/>
        </w:r>
        <w:r w:rsidR="0086027B">
          <w:rPr>
            <w:noProof/>
            <w:webHidden/>
          </w:rPr>
          <w:t>25</w:t>
        </w:r>
        <w:r w:rsidR="0086027B">
          <w:rPr>
            <w:noProof/>
            <w:webHidden/>
          </w:rPr>
          <w:fldChar w:fldCharType="end"/>
        </w:r>
      </w:hyperlink>
    </w:p>
    <w:p w:rsidR="00BC7BEF" w:rsidRDefault="0086027B" w:rsidP="007F5CAA">
      <w:pPr>
        <w:rPr>
          <w:rFonts w:cs="Arial"/>
        </w:rPr>
      </w:pPr>
      <w:r>
        <w:rPr>
          <w:rFonts w:cs="Arial"/>
        </w:rPr>
        <w:fldChar w:fldCharType="end"/>
      </w:r>
    </w:p>
    <w:p w:rsidR="0086027B" w:rsidRDefault="0086027B" w:rsidP="007F5CAA">
      <w:pPr>
        <w:rPr>
          <w:rFonts w:cs="Arial"/>
        </w:rPr>
      </w:pPr>
    </w:p>
    <w:p w:rsidR="0086027B" w:rsidRDefault="0072392E" w:rsidP="007F5CAA">
      <w:pPr>
        <w:rPr>
          <w:ins w:id="5" w:author="Acer" w:date="2016-08-11T10:37:00Z"/>
          <w:rFonts w:cs="Arial"/>
        </w:rPr>
      </w:pPr>
      <w:ins w:id="6" w:author="Acer" w:date="2016-08-11T10:37:00Z">
        <w:r>
          <w:rPr>
            <w:rFonts w:cs="Arial"/>
          </w:rPr>
          <w:t xml:space="preserve">Wieso sind deine Überschriften so rießig?! XD </w:t>
        </w:r>
      </w:ins>
    </w:p>
    <w:p w:rsidR="0072392E" w:rsidRDefault="0072392E" w:rsidP="007F5CAA">
      <w:pPr>
        <w:rPr>
          <w:ins w:id="7" w:author="Acer" w:date="2016-08-11T10:38:00Z"/>
          <w:rFonts w:cs="Arial"/>
        </w:rPr>
      </w:pPr>
      <w:ins w:id="8" w:author="Acer" w:date="2016-08-11T10:37:00Z">
        <w:r>
          <w:rPr>
            <w:rFonts w:cs="Arial"/>
          </w:rPr>
          <w:t>Schriftgröße 14 reicht vollkommen aus</w:t>
        </w:r>
      </w:ins>
      <w:ins w:id="9" w:author="Acer" w:date="2016-08-11T10:38:00Z">
        <w:r>
          <w:rPr>
            <w:rFonts w:cs="Arial"/>
          </w:rPr>
          <w:t>. Die Schriftgröße ist eigentlich bei Arial mit 11 festgelegt und 6pt. Beim Abstand nach….</w:t>
        </w:r>
      </w:ins>
    </w:p>
    <w:p w:rsidR="0072392E" w:rsidRPr="00396C5D" w:rsidRDefault="0072392E" w:rsidP="007F5CAA">
      <w:pPr>
        <w:rPr>
          <w:rFonts w:cs="Arial"/>
        </w:rPr>
        <w:sectPr w:rsidR="0072392E" w:rsidRPr="00396C5D" w:rsidSect="00CA2C10">
          <w:headerReference w:type="default" r:id="rId10"/>
          <w:pgSz w:w="11906" w:h="16838"/>
          <w:pgMar w:top="1417" w:right="1417" w:bottom="1134" w:left="1417" w:header="708" w:footer="708" w:gutter="0"/>
          <w:pgNumType w:fmt="upperRoman" w:start="1"/>
          <w:cols w:space="708"/>
          <w:docGrid w:linePitch="360"/>
        </w:sectPr>
      </w:pPr>
    </w:p>
    <w:p w:rsidR="00BC7BEF" w:rsidRPr="00396C5D" w:rsidRDefault="00BC7BEF" w:rsidP="00235C6E">
      <w:pPr>
        <w:pStyle w:val="berschrift1"/>
        <w:numPr>
          <w:ilvl w:val="0"/>
          <w:numId w:val="0"/>
        </w:numPr>
        <w:rPr>
          <w:rFonts w:cs="Arial"/>
        </w:rPr>
      </w:pPr>
      <w:bookmarkStart w:id="10" w:name="_Ref318365954"/>
      <w:bookmarkStart w:id="11" w:name="_Toc318367888"/>
      <w:bookmarkStart w:id="12" w:name="_Toc458518797"/>
      <w:r w:rsidRPr="00396C5D">
        <w:rPr>
          <w:rFonts w:cs="Arial"/>
        </w:rPr>
        <w:lastRenderedPageBreak/>
        <w:t>Abbildungsverzeichn</w:t>
      </w:r>
      <w:r w:rsidR="00235C6E" w:rsidRPr="00396C5D">
        <w:rPr>
          <w:rFonts w:cs="Arial"/>
        </w:rPr>
        <w:t>i</w:t>
      </w:r>
      <w:r w:rsidRPr="00396C5D">
        <w:rPr>
          <w:rFonts w:cs="Arial"/>
        </w:rPr>
        <w:t>s</w:t>
      </w:r>
      <w:bookmarkEnd w:id="10"/>
      <w:bookmarkEnd w:id="11"/>
      <w:bookmarkEnd w:id="12"/>
    </w:p>
    <w:p w:rsidR="00A550AC" w:rsidRPr="00396C5D" w:rsidRDefault="008024E7">
      <w:pPr>
        <w:pStyle w:val="Abbildungsverzeichnis"/>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\h \z \c "Abbildung" </w:instrText>
      </w:r>
      <w:r w:rsidRPr="00396C5D">
        <w:rPr>
          <w:rFonts w:cs="Arial"/>
        </w:rPr>
        <w:fldChar w:fldCharType="separate"/>
      </w:r>
      <w:hyperlink w:anchor="_Toc458518818" w:history="1">
        <w:r w:rsidR="00A550AC" w:rsidRPr="00396C5D">
          <w:rPr>
            <w:rStyle w:val="Hyperlink"/>
            <w:rFonts w:cs="Arial"/>
            <w:noProof/>
          </w:rPr>
          <w:t>Abbildung 1: Beispielhafter Aufbau einer Tabelle als Teil einer relationalen Datenbank</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19" w:history="1">
        <w:r w:rsidR="00A550AC" w:rsidRPr="00396C5D">
          <w:rPr>
            <w:rStyle w:val="Hyperlink"/>
            <w:rFonts w:cs="Arial"/>
            <w:noProof/>
          </w:rPr>
          <w:t>Abbildung 2: Verknüpfung von zwei Tabellen über einen foreign key</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_Toc458518819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3</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0" w:history="1">
        <w:r w:rsidR="00A550AC" w:rsidRPr="00396C5D">
          <w:rPr>
            <w:rStyle w:val="Hyperlink"/>
            <w:rFonts w:cs="Arial"/>
            <w:noProof/>
          </w:rPr>
          <w:t>Abbildung 3: Ausschnitt aus der Oberfläche von phpMyAdmin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_Toc458518820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4</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1" w:history="1">
        <w:r w:rsidR="00A550AC" w:rsidRPr="00396C5D">
          <w:rPr>
            <w:rStyle w:val="Hyperlink"/>
            <w:rFonts w:cs="Arial"/>
            <w:noProof/>
          </w:rPr>
          <w:t>Abbildung 4: Funktionsweise von PHP</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_Toc458518821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5</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2" w:history="1">
        <w:r w:rsidR="00A550AC" w:rsidRPr="00396C5D">
          <w:rPr>
            <w:rStyle w:val="Hyperlink"/>
            <w:rFonts w:cs="Arial"/>
            <w:noProof/>
          </w:rPr>
          <w:t>Abbildung 5: Datenbankschema abgeleitet aus dem bestehenden Excel-Verzeichnis, mit Tabellennamen, Attributen und zugehörigen Datentypen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_Toc458518822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11</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3" w:history="1">
        <w:r w:rsidR="00A550AC" w:rsidRPr="00396C5D">
          <w:rPr>
            <w:rStyle w:val="Hyperlink"/>
            <w:rFonts w:cs="Arial"/>
            <w:noProof/>
          </w:rPr>
          <w:t>Abbildung 6: Aktualisierte Datenbankstruktur</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_Toc458518823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15</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4" w:history="1">
        <w:r w:rsidR="00A550AC" w:rsidRPr="00396C5D">
          <w:rPr>
            <w:rStyle w:val="Hyperlink"/>
            <w:rFonts w:cs="Arial"/>
            <w:noProof/>
          </w:rPr>
          <w:t>Abbildung 7: Ausschnitt der Startseite des Web-Interfaces, Darstellung mit Google Chrome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_Toc458518824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16</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5" w:history="1">
        <w:r w:rsidR="00A550AC" w:rsidRPr="00396C5D">
          <w:rPr>
            <w:rStyle w:val="Hyperlink"/>
            <w:rFonts w:cs="Arial"/>
            <w:noProof/>
          </w:rPr>
          <w:t>Abbildung 8: Exemplarischer Ausschnitt der Website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17</w:t>
        </w:r>
        <w:r w:rsidR="00A550AC" w:rsidRPr="00396C5D">
          <w:rPr>
            <w:rFonts w:cs="Arial"/>
            <w:noProof/>
            <w:webHidden/>
          </w:rPr>
          <w:fldChar w:fldCharType="end"/>
        </w:r>
      </w:hyperlink>
    </w:p>
    <w:p w:rsidR="00A550AC" w:rsidRPr="00396C5D" w:rsidRDefault="0072392E">
      <w:pPr>
        <w:pStyle w:val="Abbildungsverzeichnis"/>
        <w:tabs>
          <w:tab w:val="right" w:leader="dot" w:pos="9062"/>
        </w:tabs>
        <w:rPr>
          <w:rFonts w:eastAsiaTheme="minorEastAsia" w:cs="Arial"/>
          <w:noProof/>
          <w:sz w:val="22"/>
          <w:lang w:eastAsia="de-DE"/>
        </w:rPr>
      </w:pPr>
      <w:hyperlink w:anchor="_Toc458518826" w:history="1">
        <w:r w:rsidR="00A550AC" w:rsidRPr="00396C5D">
          <w:rPr>
            <w:rStyle w:val="Hyperlink"/>
            <w:rFonts w:cs="Arial"/>
            <w:noProof/>
          </w:rPr>
          <w:t>Abbildung 9: Oberfläche der Nutzerverwaltung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19</w:t>
        </w:r>
        <w:r w:rsidR="00A550AC" w:rsidRPr="00396C5D">
          <w:rPr>
            <w:rFonts w:cs="Arial"/>
            <w:noProof/>
            <w:webHidden/>
          </w:rPr>
          <w:fldChar w:fldCharType="end"/>
        </w:r>
      </w:hyperlink>
    </w:p>
    <w:p w:rsidR="00BC7BEF" w:rsidRPr="00396C5D" w:rsidRDefault="008024E7" w:rsidP="007F5CAA">
      <w:pPr>
        <w:rPr>
          <w:rFonts w:cs="Arial"/>
        </w:rPr>
      </w:pPr>
      <w:r w:rsidRPr="00396C5D">
        <w:rPr>
          <w:rFonts w:cs="Arial"/>
        </w:rPr>
        <w:fldChar w:fldCharType="end"/>
      </w:r>
      <w:ins w:id="13" w:author="Acer" w:date="2016-08-11T10:39:00Z">
        <w:r w:rsidR="0072392E">
          <w:rPr>
            <w:rFonts w:cs="Arial"/>
          </w:rPr>
          <w:t>Bei Abbildung 7 ist ein Leerzeichen zu viel zwischen der Zahl und der Abbildung</w:t>
        </w:r>
      </w:ins>
    </w:p>
    <w:p w:rsidR="00BC7BEF" w:rsidRPr="00396C5D" w:rsidRDefault="00BC7BEF" w:rsidP="007F5CAA">
      <w:pPr>
        <w:rPr>
          <w:rFonts w:cs="Arial"/>
        </w:rPr>
      </w:pPr>
    </w:p>
    <w:p w:rsidR="008024E7" w:rsidRPr="00396C5D" w:rsidRDefault="008024E7" w:rsidP="007F5CAA">
      <w:pPr>
        <w:rPr>
          <w:rFonts w:cs="Arial"/>
        </w:rPr>
        <w:sectPr w:rsidR="008024E7" w:rsidRPr="00396C5D" w:rsidSect="00235C6E">
          <w:headerReference w:type="default" r:id="rId11"/>
          <w:pgSz w:w="11906" w:h="16838"/>
          <w:pgMar w:top="1417" w:right="1417" w:bottom="1134" w:left="1417" w:header="708" w:footer="708" w:gutter="0"/>
          <w:pgNumType w:fmt="upperRoman"/>
          <w:cols w:space="708"/>
          <w:docGrid w:linePitch="360"/>
        </w:sectPr>
      </w:pPr>
    </w:p>
    <w:p w:rsidR="00235C6E" w:rsidRPr="00396C5D" w:rsidRDefault="00235C6E" w:rsidP="00235C6E">
      <w:pPr>
        <w:pStyle w:val="berschrift1"/>
        <w:numPr>
          <w:ilvl w:val="0"/>
          <w:numId w:val="0"/>
        </w:numPr>
        <w:rPr>
          <w:rFonts w:cs="Arial"/>
        </w:rPr>
      </w:pPr>
      <w:bookmarkStart w:id="14" w:name="_Toc318367889"/>
      <w:bookmarkStart w:id="15" w:name="_Toc458518798"/>
      <w:r w:rsidRPr="00396C5D">
        <w:rPr>
          <w:rFonts w:cs="Arial"/>
        </w:rPr>
        <w:lastRenderedPageBreak/>
        <w:t>Abkürzungsverzeichnis</w:t>
      </w:r>
      <w:bookmarkEnd w:id="14"/>
      <w:bookmarkEnd w:id="15"/>
    </w:p>
    <w:tbl>
      <w:tblPr>
        <w:tblStyle w:val="Tabellenraster"/>
        <w:tblW w:w="0" w:type="auto"/>
        <w:tblLook w:val="04A0" w:firstRow="1" w:lastRow="0" w:firstColumn="1" w:lastColumn="0" w:noHBand="0" w:noVBand="1"/>
      </w:tblPr>
      <w:tblGrid>
        <w:gridCol w:w="1951"/>
        <w:gridCol w:w="7261"/>
        <w:tblGridChange w:id="16">
          <w:tblGrid>
            <w:gridCol w:w="1951"/>
            <w:gridCol w:w="7261"/>
          </w:tblGrid>
        </w:tblGridChange>
      </w:tblGrid>
      <w:tr w:rsidR="00D752D9" w:rsidRPr="00396C5D" w:rsidTr="00203AB2">
        <w:tc>
          <w:tcPr>
            <w:tcW w:w="1951" w:type="dxa"/>
          </w:tcPr>
          <w:p w:rsidR="00D752D9" w:rsidRPr="00396C5D" w:rsidRDefault="00D752D9" w:rsidP="007F5CAA">
            <w:pPr>
              <w:rPr>
                <w:rFonts w:cs="Arial"/>
              </w:rPr>
            </w:pPr>
            <w:r w:rsidRPr="00396C5D">
              <w:rPr>
                <w:rFonts w:cs="Arial"/>
              </w:rPr>
              <w:t>HTML</w:t>
            </w:r>
          </w:p>
        </w:tc>
        <w:tc>
          <w:tcPr>
            <w:tcW w:w="7261" w:type="dxa"/>
          </w:tcPr>
          <w:p w:rsidR="00D752D9" w:rsidRPr="00396C5D" w:rsidRDefault="00D752D9" w:rsidP="007F5CAA">
            <w:pPr>
              <w:rPr>
                <w:rFonts w:cs="Arial"/>
              </w:rPr>
            </w:pPr>
            <w:r w:rsidRPr="00396C5D">
              <w:rPr>
                <w:rFonts w:cs="Arial"/>
              </w:rPr>
              <w:t>Hypertext Markup Language</w:t>
            </w:r>
          </w:p>
        </w:tc>
      </w:tr>
      <w:tr w:rsidR="00D752D9" w:rsidRPr="00396C5D" w:rsidTr="00203AB2">
        <w:tc>
          <w:tcPr>
            <w:tcW w:w="1951" w:type="dxa"/>
          </w:tcPr>
          <w:p w:rsidR="00D752D9" w:rsidRPr="00396C5D" w:rsidRDefault="00D752D9" w:rsidP="007F5CAA">
            <w:pPr>
              <w:rPr>
                <w:rFonts w:cs="Arial"/>
              </w:rPr>
            </w:pPr>
            <w:r w:rsidRPr="00396C5D">
              <w:rPr>
                <w:rFonts w:cs="Arial"/>
              </w:rPr>
              <w:t>PHP</w:t>
            </w:r>
          </w:p>
        </w:tc>
        <w:tc>
          <w:tcPr>
            <w:tcW w:w="7261" w:type="dxa"/>
          </w:tcPr>
          <w:p w:rsidR="00D752D9" w:rsidRPr="00396C5D" w:rsidRDefault="00D752D9" w:rsidP="007F5CAA">
            <w:pPr>
              <w:rPr>
                <w:rFonts w:cs="Arial"/>
              </w:rPr>
            </w:pPr>
            <w:r w:rsidRPr="00396C5D">
              <w:rPr>
                <w:rFonts w:cs="Arial"/>
              </w:rPr>
              <w:t>Hypertext Preprocessor</w:t>
            </w:r>
          </w:p>
        </w:tc>
      </w:tr>
      <w:tr w:rsidR="00D752D9" w:rsidRPr="00396C5D" w:rsidTr="00203AB2">
        <w:tc>
          <w:tcPr>
            <w:tcW w:w="1951" w:type="dxa"/>
          </w:tcPr>
          <w:p w:rsidR="00D752D9" w:rsidRPr="00396C5D" w:rsidRDefault="00D752D9" w:rsidP="007F5CAA">
            <w:pPr>
              <w:rPr>
                <w:rFonts w:cs="Arial"/>
              </w:rPr>
            </w:pPr>
            <w:r w:rsidRPr="00396C5D">
              <w:rPr>
                <w:rFonts w:cs="Arial"/>
              </w:rPr>
              <w:t>CSS</w:t>
            </w:r>
          </w:p>
        </w:tc>
        <w:tc>
          <w:tcPr>
            <w:tcW w:w="7261" w:type="dxa"/>
          </w:tcPr>
          <w:p w:rsidR="00D752D9" w:rsidRPr="00396C5D" w:rsidRDefault="00D752D9" w:rsidP="007F5CAA">
            <w:pPr>
              <w:rPr>
                <w:rFonts w:cs="Arial"/>
              </w:rPr>
            </w:pPr>
            <w:r w:rsidRPr="00396C5D">
              <w:rPr>
                <w:rFonts w:cs="Arial"/>
              </w:rPr>
              <w:t>Cascading Stylesheets</w:t>
            </w:r>
          </w:p>
        </w:tc>
      </w:tr>
      <w:tr w:rsidR="00D752D9" w:rsidRPr="00396C5D" w:rsidTr="00203AB2">
        <w:tc>
          <w:tcPr>
            <w:tcW w:w="1951" w:type="dxa"/>
          </w:tcPr>
          <w:p w:rsidR="00D752D9" w:rsidRPr="00396C5D" w:rsidRDefault="00D752D9" w:rsidP="007F5CAA">
            <w:pPr>
              <w:rPr>
                <w:rFonts w:cs="Arial"/>
              </w:rPr>
            </w:pPr>
            <w:r w:rsidRPr="00396C5D">
              <w:rPr>
                <w:rFonts w:cs="Arial"/>
              </w:rPr>
              <w:t>W3C</w:t>
            </w:r>
          </w:p>
        </w:tc>
        <w:tc>
          <w:tcPr>
            <w:tcW w:w="7261" w:type="dxa"/>
          </w:tcPr>
          <w:p w:rsidR="00D752D9" w:rsidRPr="00396C5D" w:rsidRDefault="00D752D9" w:rsidP="007F5CAA">
            <w:pPr>
              <w:rPr>
                <w:rFonts w:cs="Arial"/>
              </w:rPr>
            </w:pPr>
            <w:r w:rsidRPr="00396C5D">
              <w:rPr>
                <w:rFonts w:cs="Arial"/>
              </w:rPr>
              <w:t>World Wide Web Consortium</w:t>
            </w:r>
          </w:p>
        </w:tc>
      </w:tr>
      <w:tr w:rsidR="00D752D9" w:rsidRPr="00396C5D" w:rsidTr="00203AB2">
        <w:tc>
          <w:tcPr>
            <w:tcW w:w="1951" w:type="dxa"/>
          </w:tcPr>
          <w:p w:rsidR="00D752D9" w:rsidRPr="00396C5D" w:rsidRDefault="00D752D9" w:rsidP="007F5CAA">
            <w:pPr>
              <w:rPr>
                <w:rFonts w:cs="Arial"/>
              </w:rPr>
            </w:pPr>
            <w:r w:rsidRPr="00396C5D">
              <w:rPr>
                <w:rFonts w:cs="Arial"/>
              </w:rPr>
              <w:t>SQL</w:t>
            </w:r>
          </w:p>
        </w:tc>
        <w:tc>
          <w:tcPr>
            <w:tcW w:w="7261" w:type="dxa"/>
          </w:tcPr>
          <w:p w:rsidR="00D752D9" w:rsidRPr="00396C5D" w:rsidRDefault="00D752D9" w:rsidP="00D752D9">
            <w:pPr>
              <w:rPr>
                <w:rFonts w:cs="Arial"/>
              </w:rPr>
            </w:pPr>
            <w:r w:rsidRPr="00396C5D">
              <w:rPr>
                <w:rFonts w:cs="Arial"/>
              </w:rPr>
              <w:t>Structured Query Language</w:t>
            </w:r>
          </w:p>
        </w:tc>
      </w:tr>
      <w:tr w:rsidR="00D752D9" w:rsidRPr="00396C5D" w:rsidTr="00203AB2">
        <w:tc>
          <w:tcPr>
            <w:tcW w:w="1951" w:type="dxa"/>
          </w:tcPr>
          <w:p w:rsidR="00D752D9" w:rsidRPr="00396C5D" w:rsidRDefault="00D752D9" w:rsidP="007F5CAA">
            <w:pPr>
              <w:rPr>
                <w:rFonts w:cs="Arial"/>
              </w:rPr>
            </w:pPr>
            <w:r w:rsidRPr="00396C5D">
              <w:rPr>
                <w:rFonts w:cs="Arial"/>
              </w:rPr>
              <w:t>DB</w:t>
            </w:r>
          </w:p>
        </w:tc>
        <w:tc>
          <w:tcPr>
            <w:tcW w:w="7261" w:type="dxa"/>
          </w:tcPr>
          <w:p w:rsidR="00D752D9" w:rsidRPr="00396C5D" w:rsidRDefault="00D752D9" w:rsidP="007F5CAA">
            <w:pPr>
              <w:rPr>
                <w:rFonts w:cs="Arial"/>
              </w:rPr>
            </w:pPr>
            <w:r w:rsidRPr="00396C5D">
              <w:rPr>
                <w:rFonts w:cs="Arial"/>
              </w:rPr>
              <w:t>Datenbank</w:t>
            </w:r>
          </w:p>
        </w:tc>
      </w:tr>
      <w:tr w:rsidR="00D752D9" w:rsidRPr="00396C5D" w:rsidTr="00203AB2">
        <w:tc>
          <w:tcPr>
            <w:tcW w:w="1951" w:type="dxa"/>
          </w:tcPr>
          <w:p w:rsidR="00D752D9" w:rsidRPr="00396C5D" w:rsidRDefault="00D752D9" w:rsidP="007F5CAA">
            <w:pPr>
              <w:rPr>
                <w:rFonts w:cs="Arial"/>
              </w:rPr>
            </w:pPr>
            <w:r w:rsidRPr="00396C5D">
              <w:rPr>
                <w:rFonts w:cs="Arial"/>
              </w:rPr>
              <w:t>DBMS</w:t>
            </w:r>
          </w:p>
        </w:tc>
        <w:tc>
          <w:tcPr>
            <w:tcW w:w="7261" w:type="dxa"/>
          </w:tcPr>
          <w:p w:rsidR="00D752D9" w:rsidRPr="00396C5D" w:rsidRDefault="00D752D9" w:rsidP="007F5CAA">
            <w:pPr>
              <w:rPr>
                <w:rFonts w:cs="Arial"/>
              </w:rPr>
            </w:pPr>
            <w:r w:rsidRPr="00396C5D">
              <w:rPr>
                <w:rFonts w:cs="Arial"/>
              </w:rPr>
              <w:t>Datenbankmanagementsystem</w:t>
            </w:r>
          </w:p>
        </w:tc>
      </w:tr>
      <w:tr w:rsidR="00D752D9" w:rsidRPr="00396C5D" w:rsidTr="00203AB2">
        <w:tc>
          <w:tcPr>
            <w:tcW w:w="1951" w:type="dxa"/>
          </w:tcPr>
          <w:p w:rsidR="00D752D9" w:rsidRPr="00396C5D" w:rsidRDefault="00D752D9" w:rsidP="007F5CAA">
            <w:pPr>
              <w:rPr>
                <w:rFonts w:cs="Arial"/>
              </w:rPr>
            </w:pPr>
            <w:r w:rsidRPr="00396C5D">
              <w:rPr>
                <w:rFonts w:cs="Arial"/>
              </w:rPr>
              <w:t>SDB</w:t>
            </w:r>
          </w:p>
        </w:tc>
        <w:tc>
          <w:tcPr>
            <w:tcW w:w="7261" w:type="dxa"/>
          </w:tcPr>
          <w:p w:rsidR="00D752D9" w:rsidRPr="00396C5D" w:rsidRDefault="00D752D9" w:rsidP="007F5CAA">
            <w:pPr>
              <w:rPr>
                <w:rFonts w:cs="Arial"/>
              </w:rPr>
            </w:pPr>
            <w:r w:rsidRPr="00396C5D">
              <w:rPr>
                <w:rFonts w:cs="Arial"/>
              </w:rPr>
              <w:t>Sicherheitsdatenblatt</w:t>
            </w:r>
          </w:p>
        </w:tc>
      </w:tr>
      <w:tr w:rsidR="00203AB2" w:rsidRPr="00396C5D" w:rsidTr="00203AB2">
        <w:tc>
          <w:tcPr>
            <w:tcW w:w="1951" w:type="dxa"/>
          </w:tcPr>
          <w:p w:rsidR="00203AB2" w:rsidRPr="00396C5D" w:rsidRDefault="00203AB2" w:rsidP="007F5CAA">
            <w:pPr>
              <w:rPr>
                <w:rFonts w:cs="Arial"/>
              </w:rPr>
            </w:pPr>
            <w:r w:rsidRPr="00396C5D">
              <w:rPr>
                <w:rFonts w:cs="Arial"/>
              </w:rPr>
              <w:t>WSDL</w:t>
            </w:r>
          </w:p>
        </w:tc>
        <w:tc>
          <w:tcPr>
            <w:tcW w:w="7261" w:type="dxa"/>
          </w:tcPr>
          <w:p w:rsidR="00203AB2" w:rsidRPr="00396C5D" w:rsidRDefault="00396C5D" w:rsidP="007F5CAA">
            <w:pPr>
              <w:rPr>
                <w:rFonts w:cs="Arial"/>
              </w:rPr>
            </w:pPr>
            <w:r>
              <w:rPr>
                <w:rFonts w:cs="Arial"/>
              </w:rPr>
              <w:t>Web Services Description Language</w:t>
            </w:r>
          </w:p>
        </w:tc>
      </w:tr>
      <w:tr w:rsidR="00203AB2" w:rsidRPr="00396C5D" w:rsidTr="00203AB2">
        <w:tc>
          <w:tcPr>
            <w:tcW w:w="1951" w:type="dxa"/>
          </w:tcPr>
          <w:p w:rsidR="00203AB2" w:rsidRPr="00396C5D" w:rsidRDefault="00203AB2" w:rsidP="007F5CAA">
            <w:pPr>
              <w:rPr>
                <w:rFonts w:cs="Arial"/>
              </w:rPr>
            </w:pPr>
            <w:r w:rsidRPr="00396C5D">
              <w:rPr>
                <w:rFonts w:cs="Arial"/>
              </w:rPr>
              <w:t>ID</w:t>
            </w:r>
          </w:p>
        </w:tc>
        <w:tc>
          <w:tcPr>
            <w:tcW w:w="7261" w:type="dxa"/>
          </w:tcPr>
          <w:p w:rsidR="00203AB2" w:rsidRPr="00396C5D" w:rsidRDefault="00396C5D" w:rsidP="007F5CAA">
            <w:pPr>
              <w:rPr>
                <w:rFonts w:cs="Arial"/>
              </w:rPr>
            </w:pPr>
            <w:r>
              <w:rPr>
                <w:rFonts w:cs="Arial"/>
              </w:rPr>
              <w:t>Identifikator</w:t>
            </w:r>
          </w:p>
        </w:tc>
      </w:tr>
      <w:tr w:rsidR="00203AB2" w:rsidRPr="00396C5D" w:rsidTr="00203AB2">
        <w:tc>
          <w:tcPr>
            <w:tcW w:w="1951" w:type="dxa"/>
          </w:tcPr>
          <w:p w:rsidR="00203AB2" w:rsidRPr="00396C5D" w:rsidRDefault="009D3780" w:rsidP="007F5CAA">
            <w:pPr>
              <w:rPr>
                <w:rFonts w:cs="Arial"/>
              </w:rPr>
            </w:pPr>
            <w:r w:rsidRPr="00396C5D">
              <w:rPr>
                <w:rFonts w:cs="Arial"/>
              </w:rPr>
              <w:t>PDF</w:t>
            </w:r>
          </w:p>
        </w:tc>
        <w:tc>
          <w:tcPr>
            <w:tcW w:w="7261" w:type="dxa"/>
          </w:tcPr>
          <w:p w:rsidR="00203AB2" w:rsidRPr="00396C5D" w:rsidRDefault="00396C5D" w:rsidP="007F5CAA">
            <w:pPr>
              <w:rPr>
                <w:rFonts w:cs="Arial"/>
              </w:rPr>
            </w:pPr>
            <w:r>
              <w:rPr>
                <w:rFonts w:cs="Arial"/>
              </w:rPr>
              <w:t>Portable Document Format</w:t>
            </w:r>
          </w:p>
        </w:tc>
      </w:tr>
      <w:tr w:rsidR="009D3780" w:rsidRPr="00396C5D" w:rsidTr="00203AB2">
        <w:tc>
          <w:tcPr>
            <w:tcW w:w="1951" w:type="dxa"/>
          </w:tcPr>
          <w:p w:rsidR="009D3780" w:rsidRPr="00396C5D" w:rsidRDefault="00B76CE5" w:rsidP="007F5CAA">
            <w:pPr>
              <w:rPr>
                <w:rFonts w:cs="Arial"/>
              </w:rPr>
            </w:pPr>
            <w:r w:rsidRPr="00396C5D">
              <w:rPr>
                <w:rFonts w:cs="Arial"/>
              </w:rPr>
              <w:t>GHS</w:t>
            </w:r>
          </w:p>
        </w:tc>
        <w:tc>
          <w:tcPr>
            <w:tcW w:w="7261" w:type="dxa"/>
          </w:tcPr>
          <w:p w:rsidR="009D3780" w:rsidRPr="00495033" w:rsidRDefault="00495033" w:rsidP="007F5CAA">
            <w:r>
              <w:t>Global harmonisiertes System zur Einstufung und Kennzeichnung von Chemikalien</w:t>
            </w:r>
          </w:p>
        </w:tc>
      </w:tr>
      <w:tr w:rsidR="00B76CE5" w:rsidRPr="00696913" w:rsidTr="00203AB2">
        <w:tc>
          <w:tcPr>
            <w:tcW w:w="1951" w:type="dxa"/>
          </w:tcPr>
          <w:p w:rsidR="00B76CE5" w:rsidRPr="00396C5D" w:rsidRDefault="00F02814" w:rsidP="007F5CAA">
            <w:pPr>
              <w:rPr>
                <w:rFonts w:cs="Arial"/>
              </w:rPr>
            </w:pPr>
            <w:r w:rsidRPr="00396C5D">
              <w:rPr>
                <w:rFonts w:cs="Arial"/>
              </w:rPr>
              <w:t>RFI/LFI</w:t>
            </w:r>
          </w:p>
        </w:tc>
        <w:tc>
          <w:tcPr>
            <w:tcW w:w="7261" w:type="dxa"/>
          </w:tcPr>
          <w:p w:rsidR="00B76CE5" w:rsidRPr="00495033" w:rsidRDefault="00495033" w:rsidP="007F5CAA">
            <w:pPr>
              <w:rPr>
                <w:rFonts w:cs="Arial"/>
                <w:lang w:val="en-US"/>
              </w:rPr>
            </w:pPr>
            <w:r w:rsidRPr="00495033">
              <w:rPr>
                <w:rFonts w:cs="Arial"/>
                <w:lang w:val="en-US"/>
              </w:rPr>
              <w:t>Remote File Inlusion/Local File Inclusion</w:t>
            </w:r>
          </w:p>
        </w:tc>
      </w:tr>
      <w:tr w:rsidR="00F02814" w:rsidRPr="00696913" w:rsidTr="0072392E">
        <w:tblPrEx>
          <w:tblW w:w="0" w:type="auto"/>
          <w:tblPrExChange w:id="17" w:author="Acer" w:date="2016-08-11T10:40:00Z">
            <w:tblPrEx>
              <w:tblW w:w="0" w:type="auto"/>
            </w:tblPrEx>
          </w:tblPrExChange>
        </w:tblPrEx>
        <w:tc>
          <w:tcPr>
            <w:tcW w:w="1951" w:type="dxa"/>
            <w:shd w:val="clear" w:color="auto" w:fill="D9D9D9" w:themeFill="background1" w:themeFillShade="D9"/>
            <w:tcPrChange w:id="18" w:author="Acer" w:date="2016-08-11T10:40:00Z">
              <w:tcPr>
                <w:tcW w:w="1951" w:type="dxa"/>
              </w:tcPr>
            </w:tcPrChange>
          </w:tcPr>
          <w:p w:rsidR="00F02814" w:rsidRPr="00495033" w:rsidRDefault="00F02814" w:rsidP="007F5CAA">
            <w:pPr>
              <w:rPr>
                <w:rFonts w:cs="Arial"/>
                <w:lang w:val="en-US"/>
              </w:rPr>
            </w:pPr>
          </w:p>
        </w:tc>
        <w:tc>
          <w:tcPr>
            <w:tcW w:w="7261" w:type="dxa"/>
            <w:shd w:val="clear" w:color="auto" w:fill="D9D9D9" w:themeFill="background1" w:themeFillShade="D9"/>
            <w:tcPrChange w:id="19" w:author="Acer" w:date="2016-08-11T10:40:00Z">
              <w:tcPr>
                <w:tcW w:w="7261" w:type="dxa"/>
              </w:tcPr>
            </w:tcPrChange>
          </w:tcPr>
          <w:p w:rsidR="00F02814" w:rsidRPr="00495033" w:rsidRDefault="00F02814" w:rsidP="007F5CAA">
            <w:pPr>
              <w:rPr>
                <w:rFonts w:cs="Arial"/>
                <w:lang w:val="en-US"/>
              </w:rPr>
            </w:pPr>
          </w:p>
        </w:tc>
      </w:tr>
    </w:tbl>
    <w:p w:rsidR="00D752D9" w:rsidRPr="00495033" w:rsidRDefault="00D752D9" w:rsidP="007F5CAA">
      <w:pPr>
        <w:rPr>
          <w:rFonts w:cs="Arial"/>
          <w:lang w:val="en-US"/>
        </w:rPr>
      </w:pPr>
    </w:p>
    <w:p w:rsidR="00D752D9" w:rsidRPr="00495033" w:rsidDel="0072392E" w:rsidRDefault="0072392E" w:rsidP="007F5CAA">
      <w:pPr>
        <w:rPr>
          <w:del w:id="20" w:author="Acer" w:date="2016-08-11T10:40:00Z"/>
          <w:rFonts w:cs="Arial"/>
          <w:lang w:val="en-US"/>
        </w:rPr>
      </w:pPr>
      <w:ins w:id="21" w:author="Acer" w:date="2016-08-11T10:40:00Z">
        <w:r>
          <w:rPr>
            <w:rFonts w:cs="Arial"/>
            <w:lang w:val="en-US"/>
          </w:rPr>
          <w:t>Zusätliche Zeile entfernen….lässt du es in dieser Form musst du ihm eine Beschriftung geben</w:t>
        </w:r>
      </w:ins>
    </w:p>
    <w:p w:rsidR="00E91961" w:rsidRDefault="00E91961" w:rsidP="007F5CAA">
      <w:pPr>
        <w:rPr>
          <w:ins w:id="22" w:author="Acer" w:date="2016-08-11T10:49:00Z"/>
          <w:rFonts w:cs="Arial"/>
          <w:lang w:val="en-US"/>
        </w:rPr>
      </w:pPr>
    </w:p>
    <w:p w:rsidR="00CA7B0F" w:rsidRDefault="005D4C20" w:rsidP="007F5CAA">
      <w:pPr>
        <w:rPr>
          <w:ins w:id="23" w:author="Acer" w:date="2016-08-11T10:52:00Z"/>
          <w:rFonts w:cs="Arial"/>
          <w:lang w:val="en-US"/>
        </w:rPr>
      </w:pPr>
      <w:ins w:id="24" w:author="Acer" w:date="2016-08-11T10:49:00Z">
        <w:r>
          <w:rPr>
            <w:rFonts w:cs="Arial"/>
            <w:lang w:val="en-US"/>
          </w:rPr>
          <w:t>Wenn du das erste mal die abkürzung benutzt, solltest du zunächst das wort und dann in klammern die abkürzung schreiben. Der leser will nicht immer auf dein abkürzungsverzeichnis zurückspringen, wenn eine neue abkürzung auftaucht.</w:t>
        </w:r>
      </w:ins>
      <w:ins w:id="25" w:author="Acer" w:date="2016-08-11T10:51:00Z">
        <w:r w:rsidR="00CA7B0F">
          <w:rPr>
            <w:rFonts w:cs="Arial"/>
            <w:lang w:val="en-US"/>
          </w:rPr>
          <w:t xml:space="preserve">das hast du nicht </w:t>
        </w:r>
      </w:ins>
      <w:ins w:id="26" w:author="Acer" w:date="2016-08-11T10:52:00Z">
        <w:r w:rsidR="00CA7B0F">
          <w:rPr>
            <w:rFonts w:cs="Arial"/>
            <w:lang w:val="en-US"/>
          </w:rPr>
          <w:t>consequent</w:t>
        </w:r>
      </w:ins>
      <w:ins w:id="27" w:author="Acer" w:date="2016-08-11T10:51:00Z">
        <w:r w:rsidR="00CA7B0F">
          <w:rPr>
            <w:rFonts w:cs="Arial"/>
            <w:lang w:val="en-US"/>
          </w:rPr>
          <w:t xml:space="preserve"> </w:t>
        </w:r>
      </w:ins>
      <w:ins w:id="28" w:author="Acer" w:date="2016-08-11T10:52:00Z">
        <w:r w:rsidR="00CA7B0F">
          <w:rPr>
            <w:rFonts w:cs="Arial"/>
            <w:lang w:val="en-US"/>
          </w:rPr>
          <w:t>so gemacht.</w:t>
        </w:r>
      </w:ins>
    </w:p>
    <w:p w:rsidR="00CA7B0F" w:rsidRPr="00495033" w:rsidRDefault="00CA7B0F" w:rsidP="007F5CAA">
      <w:pPr>
        <w:rPr>
          <w:rFonts w:cs="Arial"/>
          <w:lang w:val="en-US"/>
        </w:rPr>
        <w:sectPr w:rsidR="00CA7B0F" w:rsidRPr="00495033" w:rsidSect="00235C6E">
          <w:headerReference w:type="default" r:id="rId12"/>
          <w:pgSz w:w="11906" w:h="16838"/>
          <w:pgMar w:top="1417" w:right="1417" w:bottom="1134" w:left="1417" w:header="708" w:footer="708" w:gutter="0"/>
          <w:pgNumType w:fmt="upperRoman"/>
          <w:cols w:space="708"/>
          <w:docGrid w:linePitch="360"/>
        </w:sectPr>
      </w:pPr>
    </w:p>
    <w:p w:rsidR="00E91961" w:rsidRDefault="00235C6E" w:rsidP="00E91961">
      <w:pPr>
        <w:pStyle w:val="berschrift1"/>
        <w:rPr>
          <w:ins w:id="29" w:author="Acer" w:date="2016-08-11T10:43:00Z"/>
          <w:rFonts w:cs="Arial"/>
        </w:rPr>
      </w:pPr>
      <w:bookmarkStart w:id="30" w:name="_Toc318367890"/>
      <w:bookmarkStart w:id="31" w:name="_Toc458518799"/>
      <w:r w:rsidRPr="00396C5D">
        <w:rPr>
          <w:rFonts w:cs="Arial"/>
        </w:rPr>
        <w:lastRenderedPageBreak/>
        <w:t>Einleitung</w:t>
      </w:r>
      <w:bookmarkEnd w:id="30"/>
      <w:bookmarkEnd w:id="31"/>
    </w:p>
    <w:p w:rsidR="0072392E" w:rsidRPr="0072392E" w:rsidRDefault="0072392E" w:rsidP="0072392E">
      <w:pPr>
        <w:pPrChange w:id="32" w:author="Acer" w:date="2016-08-11T10:43:00Z">
          <w:pPr>
            <w:pStyle w:val="berschrift1"/>
          </w:pPr>
        </w:pPrChange>
      </w:pPr>
      <w:ins w:id="33" w:author="Acer" w:date="2016-08-11T10:43:00Z">
        <w:r>
          <w:t>die Einleitung fehlt. Was ist das ziel deiner arbeit und worauf musst du dabei wert legen.</w:t>
        </w:r>
      </w:ins>
    </w:p>
    <w:p w:rsidR="008B6071" w:rsidRPr="00396C5D" w:rsidRDefault="008B6071" w:rsidP="008024E7">
      <w:pPr>
        <w:pStyle w:val="berschrift2"/>
        <w:rPr>
          <w:rFonts w:cs="Arial"/>
        </w:rPr>
      </w:pPr>
      <w:bookmarkStart w:id="34" w:name="_Toc458518800"/>
      <w:r w:rsidRPr="00396C5D">
        <w:rPr>
          <w:rFonts w:cs="Arial"/>
        </w:rPr>
        <w:t>Webservices</w:t>
      </w:r>
      <w:bookmarkEnd w:id="34"/>
    </w:p>
    <w:p w:rsidR="009976FC" w:rsidRPr="00396C5D" w:rsidDel="0072392E" w:rsidRDefault="009976FC" w:rsidP="00AA7005">
      <w:pPr>
        <w:spacing w:after="120"/>
        <w:rPr>
          <w:del w:id="35" w:author="Acer" w:date="2016-08-11T10:41:00Z"/>
          <w:rFonts w:cs="Arial"/>
        </w:rPr>
      </w:pPr>
      <w:r w:rsidRPr="00396C5D">
        <w:rPr>
          <w:rFonts w:cs="Arial"/>
        </w:rPr>
        <w:t>Laut W3C ist ein Webservice eine Softwareanwendung zur Ma</w:t>
      </w:r>
      <w:r w:rsidR="00203AB2" w:rsidRPr="00396C5D">
        <w:rPr>
          <w:rFonts w:cs="Arial"/>
        </w:rPr>
        <w:t>s</w:t>
      </w:r>
      <w:r w:rsidRPr="00396C5D">
        <w:rPr>
          <w:rFonts w:cs="Arial"/>
        </w:rPr>
        <w:t>chine-zu-Ma</w:t>
      </w:r>
      <w:r w:rsidR="00203AB2" w:rsidRPr="00396C5D">
        <w:rPr>
          <w:rFonts w:cs="Arial"/>
        </w:rPr>
        <w:t>s</w:t>
      </w:r>
      <w:r w:rsidRPr="00396C5D">
        <w:rPr>
          <w:rFonts w:cs="Arial"/>
        </w:rPr>
        <w:t>chine</w:t>
      </w:r>
      <w:r w:rsidR="00AA7005" w:rsidRPr="00396C5D">
        <w:rPr>
          <w:rFonts w:cs="Arial"/>
        </w:rPr>
        <w:t>-</w:t>
      </w:r>
      <w:r w:rsidRPr="00396C5D">
        <w:rPr>
          <w:rFonts w:cs="Arial"/>
        </w:rPr>
        <w:t>Interaktion, die innerhalb eines Netzwerkes bereitgestellt wird. Die Beschreibung des Interfaces erfolgt in einem ma</w:t>
      </w:r>
      <w:r w:rsidR="00203AB2" w:rsidRPr="00396C5D">
        <w:rPr>
          <w:rFonts w:cs="Arial"/>
        </w:rPr>
        <w:t>s</w:t>
      </w:r>
      <w:r w:rsidRPr="00396C5D">
        <w:rPr>
          <w:rFonts w:cs="Arial"/>
        </w:rPr>
        <w:t>chinenlesbaren Format (Standard: WSDL). Die Kommunikation erfolgt typischerweise über HT</w:t>
      </w:r>
      <w:r w:rsidR="000C0BC5" w:rsidRPr="00396C5D">
        <w:rPr>
          <w:rFonts w:cs="Arial"/>
        </w:rPr>
        <w:t>ML oder ähnliche Web-Standards.</w:t>
      </w:r>
      <w:ins w:id="36" w:author="Acer" w:date="2016-08-11T10:40:00Z">
        <w:r w:rsidR="0072392E">
          <w:rPr>
            <w:rFonts w:cs="Arial"/>
          </w:rPr>
          <w:t>wie zum Beispiel?</w:t>
        </w:r>
      </w:ins>
      <w:r w:rsidR="000C0BC5" w:rsidRPr="00396C5D">
        <w:rPr>
          <w:rFonts w:cs="Arial"/>
        </w:rPr>
        <w:t xml:space="preserve"> </w:t>
      </w:r>
      <w:del w:id="37" w:author="Acer" w:date="2016-08-11T10:41:00Z">
        <w:r w:rsidR="000C0BC5" w:rsidRPr="00396C5D" w:rsidDel="0072392E">
          <w:rPr>
            <w:rFonts w:cs="Arial"/>
          </w:rPr>
          <w:delText>[1]</w:delText>
        </w:r>
      </w:del>
    </w:p>
    <w:p w:rsidR="009976FC" w:rsidRDefault="009976FC" w:rsidP="0072392E">
      <w:pPr>
        <w:spacing w:after="120"/>
        <w:rPr>
          <w:ins w:id="38" w:author="Acer" w:date="2016-08-11T10:41:00Z"/>
          <w:rFonts w:cs="Arial"/>
        </w:rPr>
        <w:pPrChange w:id="39" w:author="Acer" w:date="2016-08-11T10:41:00Z">
          <w:pPr/>
        </w:pPrChange>
      </w:pPr>
      <w:r w:rsidRPr="00396C5D">
        <w:rPr>
          <w:rFonts w:cs="Arial"/>
        </w:rPr>
        <w:t xml:space="preserve">Ein Webservice ist typischerweise nach dem Server-Client-Prinzip aufgebaut, mit einem Server und </w:t>
      </w:r>
      <w:r w:rsidR="006B7841" w:rsidRPr="00396C5D">
        <w:rPr>
          <w:rFonts w:cs="Arial"/>
        </w:rPr>
        <w:t xml:space="preserve">mindestens </w:t>
      </w:r>
      <w:r w:rsidRPr="00396C5D">
        <w:rPr>
          <w:rFonts w:cs="Arial"/>
        </w:rPr>
        <w:t>einer Client-Anwendung. Typische Anwendungen für Webservices sind Synchronisationsdienste, Feedreader oder Datenbanksysteme.</w:t>
      </w:r>
      <w:r w:rsidR="000C0BC5" w:rsidRPr="00396C5D">
        <w:rPr>
          <w:rFonts w:cs="Arial"/>
        </w:rPr>
        <w:t xml:space="preserve"> [1]</w:t>
      </w:r>
    </w:p>
    <w:p w:rsidR="0072392E" w:rsidRPr="00396C5D" w:rsidRDefault="0072392E" w:rsidP="0072392E">
      <w:pPr>
        <w:spacing w:after="120"/>
        <w:rPr>
          <w:rFonts w:cs="Arial"/>
        </w:rPr>
        <w:pPrChange w:id="40" w:author="Acer" w:date="2016-08-11T10:41:00Z">
          <w:pPr/>
        </w:pPrChange>
      </w:pPr>
      <w:ins w:id="41" w:author="Acer" w:date="2016-08-11T10:41:00Z">
        <w:r>
          <w:rPr>
            <w:rFonts w:cs="Arial"/>
          </w:rPr>
          <w:t>Reicht einmal die Quelle, da es die gleiche ist</w:t>
        </w:r>
      </w:ins>
    </w:p>
    <w:p w:rsidR="009976FC" w:rsidRPr="00396C5D" w:rsidRDefault="009976FC" w:rsidP="009976FC">
      <w:pPr>
        <w:rPr>
          <w:rFonts w:cs="Arial"/>
        </w:rPr>
      </w:pPr>
      <w:r w:rsidRPr="00396C5D">
        <w:rPr>
          <w:rFonts w:cs="Arial"/>
        </w:rPr>
        <w:t>Webanwendungen sind Webservices, die ein Interface für die Kommunikation mit Benutzern bereitstellen.</w:t>
      </w:r>
      <w:r w:rsidR="00570DB0" w:rsidRPr="00396C5D">
        <w:rPr>
          <w:rFonts w:cs="Arial"/>
        </w:rPr>
        <w:t xml:space="preserve"> </w:t>
      </w:r>
      <w:ins w:id="42" w:author="Acer" w:date="2016-08-11T10:41:00Z">
        <w:r w:rsidR="0072392E">
          <w:rPr>
            <w:rFonts w:cs="Arial"/>
          </w:rPr>
          <w:t xml:space="preserve">Diese </w:t>
        </w:r>
      </w:ins>
      <w:del w:id="43" w:author="Acer" w:date="2016-08-11T10:41:00Z">
        <w:r w:rsidR="00570DB0" w:rsidRPr="00396C5D" w:rsidDel="0072392E">
          <w:rPr>
            <w:rFonts w:cs="Arial"/>
          </w:rPr>
          <w:delText xml:space="preserve">Webanwendungen </w:delText>
        </w:r>
      </w:del>
      <w:r w:rsidR="00570DB0" w:rsidRPr="00396C5D">
        <w:rPr>
          <w:rFonts w:cs="Arial"/>
        </w:rPr>
        <w:t xml:space="preserve">werden anders als normale Software nicht auf dem Rechner des Benutzers installiert, sondern laufen auf dem Server und werden </w:t>
      </w:r>
      <w:r w:rsidRPr="00396C5D">
        <w:rPr>
          <w:rFonts w:cs="Arial"/>
        </w:rPr>
        <w:t xml:space="preserve">typischerweise </w:t>
      </w:r>
      <w:r w:rsidR="00A37704" w:rsidRPr="00396C5D">
        <w:rPr>
          <w:rFonts w:cs="Arial"/>
        </w:rPr>
        <w:t xml:space="preserve">vom Benutzer </w:t>
      </w:r>
      <w:r w:rsidRPr="00396C5D">
        <w:rPr>
          <w:rFonts w:cs="Arial"/>
        </w:rPr>
        <w:t>mit</w:t>
      </w:r>
      <w:r w:rsidR="00A37704" w:rsidRPr="00396C5D">
        <w:rPr>
          <w:rFonts w:cs="Arial"/>
        </w:rPr>
        <w:t xml:space="preserve"> einem </w:t>
      </w:r>
      <w:r w:rsidRPr="00396C5D">
        <w:rPr>
          <w:rFonts w:cs="Arial"/>
        </w:rPr>
        <w:t xml:space="preserve">Browser aufgerufen. Nutzereingaben werden auf dem Server verarbeitet und das Ergebnis </w:t>
      </w:r>
      <w:r w:rsidR="00A37704" w:rsidRPr="00396C5D">
        <w:rPr>
          <w:rFonts w:cs="Arial"/>
        </w:rPr>
        <w:t>an den Benutzer übergeben</w:t>
      </w:r>
      <w:r w:rsidRPr="00396C5D">
        <w:rPr>
          <w:rFonts w:cs="Arial"/>
        </w:rPr>
        <w:t>. Typische Anwendungen sind zum Beispiel Verbindungsauskünfte oder Flashgames. Es ist möglich, Teile der Logik und damit der Rechenlast der Webanwendungen auf den Client</w:t>
      </w:r>
      <w:r w:rsidR="00A37704" w:rsidRPr="00396C5D">
        <w:rPr>
          <w:rFonts w:cs="Arial"/>
        </w:rPr>
        <w:t xml:space="preserve">, also den Rechner des Benutzers, </w:t>
      </w:r>
      <w:r w:rsidRPr="00396C5D">
        <w:rPr>
          <w:rFonts w:cs="Arial"/>
        </w:rPr>
        <w:t>zu übertragen. Dieses Prinzip wird als „Fat Client“-Prinzip bezeichnet</w:t>
      </w:r>
      <w:del w:id="44" w:author="Acer" w:date="2016-08-11T10:42:00Z">
        <w:r w:rsidRPr="00396C5D" w:rsidDel="0072392E">
          <w:rPr>
            <w:rFonts w:cs="Arial"/>
          </w:rPr>
          <w:delText>,</w:delText>
        </w:r>
      </w:del>
      <w:r w:rsidRPr="00396C5D">
        <w:rPr>
          <w:rFonts w:cs="Arial"/>
        </w:rPr>
        <w:t xml:space="preserve"> im Gegensatz zum „Thin Client“-Prinzip, bei dem der Client nur die Darstellung der Ergebnisse übernimmt. Für einige Webanwendungen werden bestimmte Laufzeitumgebungen für den Browser benötigt, wie JavaScript oder Flash</w:t>
      </w:r>
      <w:ins w:id="45" w:author="Acer" w:date="2016-08-11T10:42:00Z">
        <w:r w:rsidR="0072392E">
          <w:rPr>
            <w:rFonts w:cs="Arial"/>
          </w:rPr>
          <w:t>, weil?</w:t>
        </w:r>
      </w:ins>
      <w:r w:rsidR="00EB6F71" w:rsidRPr="00396C5D">
        <w:rPr>
          <w:rFonts w:cs="Arial"/>
        </w:rPr>
        <w:t>[2,3]</w:t>
      </w:r>
      <w:r w:rsidRPr="00396C5D">
        <w:rPr>
          <w:rFonts w:cs="Arial"/>
        </w:rPr>
        <w:t>.</w:t>
      </w:r>
      <w:r w:rsidR="00327F6D" w:rsidRPr="00396C5D">
        <w:rPr>
          <w:rFonts w:cs="Arial"/>
        </w:rPr>
        <w:t xml:space="preserve"> </w:t>
      </w:r>
    </w:p>
    <w:p w:rsidR="008B6071" w:rsidRPr="00396C5D" w:rsidRDefault="008B6071" w:rsidP="003C1A83">
      <w:pPr>
        <w:pStyle w:val="berschrift3"/>
        <w:rPr>
          <w:rFonts w:cs="Arial"/>
        </w:rPr>
      </w:pPr>
      <w:bookmarkStart w:id="46" w:name="_Toc458518801"/>
      <w:r w:rsidRPr="00396C5D">
        <w:rPr>
          <w:rFonts w:cs="Arial"/>
        </w:rPr>
        <w:t>Datenbanken</w:t>
      </w:r>
      <w:bookmarkEnd w:id="46"/>
    </w:p>
    <w:p w:rsidR="00F35ED3" w:rsidRPr="00396C5D" w:rsidRDefault="001E4BF2" w:rsidP="009976FC">
      <w:pPr>
        <w:rPr>
          <w:rFonts w:cs="Arial"/>
        </w:rPr>
      </w:pPr>
      <w:r w:rsidRPr="00396C5D">
        <w:rPr>
          <w:rFonts w:cs="Arial"/>
        </w:rPr>
        <w:t>Datenbanken sind eine Form der organisierten</w:t>
      </w:r>
      <w:r w:rsidR="005D2B1F" w:rsidRPr="00396C5D">
        <w:rPr>
          <w:rFonts w:cs="Arial"/>
        </w:rPr>
        <w:t xml:space="preserve"> elektronischen</w:t>
      </w:r>
      <w:r w:rsidRPr="00396C5D">
        <w:rPr>
          <w:rFonts w:cs="Arial"/>
        </w:rPr>
        <w:t xml:space="preserve"> Datenspeicherung mit dem Ziel, die Speicherung, Formatierung, Verwaltung und Manipulation der Daten </w:t>
      </w:r>
      <w:r w:rsidRPr="00396C5D">
        <w:rPr>
          <w:rFonts w:cs="Arial"/>
        </w:rPr>
        <w:lastRenderedPageBreak/>
        <w:t>konsistent, platzsparend und performant zu realisieren.</w:t>
      </w:r>
      <w:r w:rsidR="001D4ABC" w:rsidRPr="00396C5D">
        <w:rPr>
          <w:rFonts w:cs="Arial"/>
        </w:rPr>
        <w:t xml:space="preserve"> Die Daten können abhängig von der Form der Datenbank Texte, Zahlen, lo</w:t>
      </w:r>
      <w:r w:rsidR="00F35ED3" w:rsidRPr="00396C5D">
        <w:rPr>
          <w:rFonts w:cs="Arial"/>
        </w:rPr>
        <w:t>gische Werte oder Dateien sein</w:t>
      </w:r>
      <w:r w:rsidR="00EB6F71">
        <w:rPr>
          <w:rFonts w:cs="Arial"/>
        </w:rPr>
        <w:t xml:space="preserve"> </w:t>
      </w:r>
      <w:r w:rsidR="00EB6F71" w:rsidRPr="00396C5D">
        <w:rPr>
          <w:rFonts w:cs="Arial"/>
        </w:rPr>
        <w:t>[4]</w:t>
      </w:r>
      <w:r w:rsidR="00F35ED3" w:rsidRPr="00396C5D">
        <w:rPr>
          <w:rFonts w:cs="Arial"/>
        </w:rPr>
        <w:t>.</w:t>
      </w:r>
      <w:r w:rsidR="00327F6D" w:rsidRPr="00396C5D">
        <w:rPr>
          <w:rFonts w:cs="Arial"/>
        </w:rPr>
        <w:t xml:space="preserve"> </w:t>
      </w:r>
    </w:p>
    <w:p w:rsidR="009976FC" w:rsidRPr="00396C5D" w:rsidRDefault="001D4ABC" w:rsidP="009976FC">
      <w:pPr>
        <w:rPr>
          <w:rFonts w:cs="Arial"/>
        </w:rPr>
      </w:pPr>
      <w:r w:rsidRPr="00396C5D">
        <w:rPr>
          <w:rFonts w:cs="Arial"/>
        </w:rPr>
        <w:t>Datenbanken</w:t>
      </w:r>
      <w:r w:rsidR="00F35ED3" w:rsidRPr="00396C5D">
        <w:rPr>
          <w:rFonts w:cs="Arial"/>
        </w:rPr>
        <w:t xml:space="preserve"> bestehen aus der Menge zu verwaltender Daten</w:t>
      </w:r>
      <w:r w:rsidR="008024E7" w:rsidRPr="00396C5D">
        <w:rPr>
          <w:rFonts w:cs="Arial"/>
        </w:rPr>
        <w:t>, die die eigentliche Datenbank darstellt,</w:t>
      </w:r>
      <w:r w:rsidR="001F28B6" w:rsidRPr="00396C5D">
        <w:rPr>
          <w:rFonts w:cs="Arial"/>
        </w:rPr>
        <w:t xml:space="preserve"> </w:t>
      </w:r>
      <w:r w:rsidR="00F35ED3" w:rsidRPr="00396C5D">
        <w:rPr>
          <w:rFonts w:cs="Arial"/>
        </w:rPr>
        <w:t>und dem Datenbankmanagementsystem (DBMS), das die Strukturierung und Verarbeitung der Daten realisiert</w:t>
      </w:r>
      <w:r w:rsidR="001F28B6" w:rsidRPr="00396C5D">
        <w:rPr>
          <w:rFonts w:cs="Arial"/>
        </w:rPr>
        <w:t xml:space="preserve">. </w:t>
      </w:r>
      <w:r w:rsidR="00F35ED3" w:rsidRPr="00396C5D">
        <w:rPr>
          <w:rFonts w:cs="Arial"/>
        </w:rPr>
        <w:t>Um Zugriffe auf die Datenbank zu ermöglichen, bietet da</w:t>
      </w:r>
      <w:r w:rsidR="005D2B1F" w:rsidRPr="00396C5D">
        <w:rPr>
          <w:rFonts w:cs="Arial"/>
        </w:rPr>
        <w:t>s DBMS eine Datenbanksprache an</w:t>
      </w:r>
      <w:ins w:id="47" w:author="Acer" w:date="2016-08-11T10:44:00Z">
        <w:r w:rsidR="005D4C20">
          <w:rPr>
            <w:rFonts w:cs="Arial"/>
          </w:rPr>
          <w:t>, welche ist das und was für Eigenschaften/Besonderheiten hat sie?</w:t>
        </w:r>
      </w:ins>
      <w:r w:rsidR="00EB6F71" w:rsidRPr="00396C5D">
        <w:rPr>
          <w:rFonts w:cs="Arial"/>
        </w:rPr>
        <w:t xml:space="preserve"> [4,5]</w:t>
      </w:r>
      <w:r w:rsidR="005D2B1F" w:rsidRPr="00396C5D">
        <w:rPr>
          <w:rFonts w:cs="Arial"/>
        </w:rPr>
        <w:t>.</w:t>
      </w:r>
    </w:p>
    <w:p w:rsidR="005D2B1F" w:rsidRPr="00396C5D" w:rsidRDefault="00C167F6" w:rsidP="009976FC">
      <w:pPr>
        <w:rPr>
          <w:rFonts w:cs="Arial"/>
        </w:rPr>
      </w:pPr>
      <w:r w:rsidRPr="00396C5D">
        <w:rPr>
          <w:rFonts w:cs="Arial"/>
        </w:rPr>
        <w:t>Anhand der vom DBMS vorgegebenen Strukturierung der Daten</w:t>
      </w:r>
      <w:r w:rsidR="004D7AC8" w:rsidRPr="00396C5D">
        <w:rPr>
          <w:rFonts w:cs="Arial"/>
        </w:rPr>
        <w:t xml:space="preserve"> wird in verschiedene Datenbankmodelle eingeteilt, die die Beziehungen der gespeicherten Objekte zueinander angibt. Die wichtigsten Modelle sind:</w:t>
      </w:r>
      <w:ins w:id="48" w:author="Acer" w:date="2016-08-11T11:03:00Z">
        <w:r w:rsidR="00D407FF">
          <w:rPr>
            <w:rFonts w:cs="Arial"/>
          </w:rPr>
          <w:t xml:space="preserve"> du beschreibst nur den letzten Punkt oder? Vielleicht 1-2 sätze zu den anderen auch?!</w:t>
        </w:r>
      </w:ins>
    </w:p>
    <w:p w:rsidR="004D7AC8" w:rsidRPr="00396C5D" w:rsidRDefault="004D7AC8" w:rsidP="004D7AC8">
      <w:pPr>
        <w:pStyle w:val="Listenabsatz"/>
        <w:numPr>
          <w:ilvl w:val="0"/>
          <w:numId w:val="15"/>
        </w:numPr>
        <w:rPr>
          <w:rFonts w:cs="Arial"/>
        </w:rPr>
      </w:pPr>
      <w:r w:rsidRPr="00396C5D">
        <w:rPr>
          <w:rFonts w:cs="Arial"/>
        </w:rPr>
        <w:t>Hierarchisch</w:t>
      </w:r>
      <w:ins w:id="49" w:author="Acer" w:date="2016-08-11T10:45:00Z">
        <w:r w:rsidR="005D4C20">
          <w:rPr>
            <w:rFonts w:cs="Arial"/>
          </w:rPr>
          <w:t xml:space="preserve">    </w:t>
        </w:r>
        <w:r w:rsidR="005D4C20" w:rsidRPr="005D4C20">
          <w:rPr>
            <w:rFonts w:cs="Arial"/>
          </w:rPr>
          <w:sym w:font="Wingdings" w:char="F0E0"/>
        </w:r>
        <w:r w:rsidR="005D4C20">
          <w:rPr>
            <w:rFonts w:cs="Arial"/>
          </w:rPr>
          <w:t>eigentlich alles klein geschrieben</w:t>
        </w:r>
      </w:ins>
    </w:p>
    <w:p w:rsidR="004D7AC8" w:rsidRPr="00396C5D" w:rsidRDefault="004D7AC8" w:rsidP="004D7AC8">
      <w:pPr>
        <w:pStyle w:val="Listenabsatz"/>
        <w:numPr>
          <w:ilvl w:val="0"/>
          <w:numId w:val="15"/>
        </w:numPr>
        <w:rPr>
          <w:rFonts w:cs="Arial"/>
        </w:rPr>
      </w:pPr>
      <w:r w:rsidRPr="00396C5D">
        <w:rPr>
          <w:rFonts w:cs="Arial"/>
        </w:rPr>
        <w:t>Netzwerkartig</w:t>
      </w:r>
    </w:p>
    <w:p w:rsidR="004D7AC8" w:rsidRPr="00396C5D" w:rsidRDefault="004D7AC8" w:rsidP="004D7AC8">
      <w:pPr>
        <w:pStyle w:val="Listenabsatz"/>
        <w:numPr>
          <w:ilvl w:val="0"/>
          <w:numId w:val="15"/>
        </w:numPr>
        <w:rPr>
          <w:rFonts w:cs="Arial"/>
        </w:rPr>
      </w:pPr>
      <w:r w:rsidRPr="00396C5D">
        <w:rPr>
          <w:rFonts w:cs="Arial"/>
        </w:rPr>
        <w:t>Dokumentorientiert</w:t>
      </w:r>
    </w:p>
    <w:p w:rsidR="004D7AC8" w:rsidRPr="00396C5D" w:rsidRDefault="004D7AC8" w:rsidP="004D7AC8">
      <w:pPr>
        <w:pStyle w:val="Listenabsatz"/>
        <w:numPr>
          <w:ilvl w:val="0"/>
          <w:numId w:val="15"/>
        </w:numPr>
        <w:rPr>
          <w:rFonts w:cs="Arial"/>
        </w:rPr>
      </w:pPr>
      <w:r w:rsidRPr="00396C5D">
        <w:rPr>
          <w:rFonts w:cs="Arial"/>
        </w:rPr>
        <w:t>Objektorientiert</w:t>
      </w:r>
    </w:p>
    <w:p w:rsidR="004D7AC8" w:rsidRPr="00396C5D" w:rsidRDefault="004D7AC8" w:rsidP="004D7AC8">
      <w:pPr>
        <w:pStyle w:val="Listenabsatz"/>
        <w:numPr>
          <w:ilvl w:val="0"/>
          <w:numId w:val="15"/>
        </w:numPr>
        <w:rPr>
          <w:rFonts w:cs="Arial"/>
        </w:rPr>
      </w:pPr>
      <w:r w:rsidRPr="00396C5D">
        <w:rPr>
          <w:rFonts w:cs="Arial"/>
        </w:rPr>
        <w:t>Relational</w:t>
      </w:r>
    </w:p>
    <w:p w:rsidR="009B152D" w:rsidRPr="00396C5D" w:rsidRDefault="00023802" w:rsidP="001F2DE3">
      <w:pPr>
        <w:rPr>
          <w:rFonts w:cs="Arial"/>
        </w:rPr>
      </w:pPr>
      <w:r w:rsidRPr="00396C5D">
        <w:rPr>
          <w:rFonts w:cs="Arial"/>
        </w:rPr>
        <w:t xml:space="preserve">Relationale Datenbanken bestehen aus mehreren Tabellen, in denen die Daten zeilenweise gespeichert werden. </w:t>
      </w:r>
      <w:r w:rsidR="009B152D" w:rsidRPr="00396C5D">
        <w:rPr>
          <w:rFonts w:cs="Arial"/>
        </w:rPr>
        <w:t xml:space="preserve">Die Datensätze verschiedener Tabellen können </w:t>
      </w:r>
      <w:ins w:id="50" w:author="Acer" w:date="2016-08-11T10:45:00Z">
        <w:r w:rsidR="005D4C20">
          <w:rPr>
            <w:rFonts w:cs="Arial"/>
          </w:rPr>
          <w:t xml:space="preserve">damit </w:t>
        </w:r>
      </w:ins>
      <w:r w:rsidR="009B152D" w:rsidRPr="00396C5D">
        <w:rPr>
          <w:rFonts w:cs="Arial"/>
        </w:rPr>
        <w:t>beliebig miteinander verknüpft werden. Die</w:t>
      </w:r>
      <w:ins w:id="51" w:author="Acer" w:date="2016-08-11T10:45:00Z">
        <w:r w:rsidR="005D4C20">
          <w:rPr>
            <w:rFonts w:cs="Arial"/>
          </w:rPr>
          <w:t>se</w:t>
        </w:r>
      </w:ins>
      <w:r w:rsidR="009B152D" w:rsidRPr="00396C5D">
        <w:rPr>
          <w:rFonts w:cs="Arial"/>
        </w:rPr>
        <w:t xml:space="preserve"> Verknüpfungen werden ebenfalls in Tabellen gespeichert.</w:t>
      </w:r>
      <w:r w:rsidR="00D264D5" w:rsidRPr="00396C5D">
        <w:rPr>
          <w:rFonts w:cs="Arial"/>
        </w:rPr>
        <w:t xml:space="preserve"> Der Aufbau einer Tabelle ist in </w:t>
      </w:r>
      <w:r w:rsidR="00A550AC" w:rsidRPr="00396C5D">
        <w:rPr>
          <w:rFonts w:cs="Arial"/>
        </w:rPr>
        <w:fldChar w:fldCharType="begin"/>
      </w:r>
      <w:r w:rsidR="00A550AC" w:rsidRPr="00396C5D">
        <w:rPr>
          <w:rFonts w:cs="Arial"/>
        </w:rPr>
        <w:instrText xml:space="preserve"> REF _Ref458518771 \h </w:instrText>
      </w:r>
      <w:r w:rsidR="00396C5D">
        <w:rPr>
          <w:rFonts w:cs="Arial"/>
        </w:rPr>
        <w:instrText xml:space="preserve"> \* MERGEFORMAT </w:instrText>
      </w:r>
      <w:r w:rsidR="00A550AC" w:rsidRPr="00396C5D">
        <w:rPr>
          <w:rFonts w:cs="Arial"/>
        </w:rPr>
      </w:r>
      <w:r w:rsidR="00A550AC" w:rsidRPr="00396C5D">
        <w:rPr>
          <w:rFonts w:cs="Arial"/>
        </w:rPr>
        <w:fldChar w:fldCharType="separate"/>
      </w:r>
      <w:r w:rsidR="00A550AC" w:rsidRPr="00396C5D">
        <w:rPr>
          <w:rFonts w:cs="Arial"/>
        </w:rPr>
        <w:t xml:space="preserve">Abbildung </w:t>
      </w:r>
      <w:r w:rsidR="00A550AC" w:rsidRPr="00396C5D">
        <w:rPr>
          <w:rFonts w:cs="Arial"/>
          <w:noProof/>
        </w:rPr>
        <w:t>1</w:t>
      </w:r>
      <w:r w:rsidR="00A550AC" w:rsidRPr="00396C5D">
        <w:rPr>
          <w:rFonts w:cs="Arial"/>
        </w:rPr>
        <w:fldChar w:fldCharType="end"/>
      </w:r>
      <w:r w:rsidR="00A550AC" w:rsidRPr="00396C5D">
        <w:rPr>
          <w:rFonts w:cs="Arial"/>
        </w:rPr>
        <w:t xml:space="preserve"> </w:t>
      </w:r>
      <w:r w:rsidR="00D264D5" w:rsidRPr="00396C5D">
        <w:rPr>
          <w:rFonts w:cs="Arial"/>
        </w:rPr>
        <w:t>anhand einer fiktiven Tabelle dargestellt</w:t>
      </w:r>
      <w:r w:rsidR="00EB6F71" w:rsidRPr="00396C5D">
        <w:rPr>
          <w:rFonts w:cs="Arial"/>
        </w:rPr>
        <w:t xml:space="preserve"> [4,5,6]</w:t>
      </w:r>
      <w:r w:rsidR="00D264D5" w:rsidRPr="00396C5D">
        <w:rPr>
          <w:rFonts w:cs="Arial"/>
        </w:rPr>
        <w:t>.</w:t>
      </w:r>
    </w:p>
    <w:p w:rsidR="00A550AC" w:rsidRPr="00396C5D" w:rsidRDefault="00C45F9C" w:rsidP="00A550AC">
      <w:pPr>
        <w:keepNext/>
        <w:rPr>
          <w:rFonts w:cs="Arial"/>
        </w:rPr>
      </w:pPr>
      <w:r w:rsidRPr="00396C5D">
        <w:rPr>
          <w:rFonts w:cs="Arial"/>
          <w:noProof/>
          <w:lang w:eastAsia="de-DE"/>
        </w:rPr>
        <w:drawing>
          <wp:inline distT="0" distB="0" distL="0" distR="0" wp14:anchorId="478A56EA" wp14:editId="21351B49">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Pr="00396C5D" w:rsidRDefault="00A550AC" w:rsidP="00A550AC">
      <w:pPr>
        <w:pStyle w:val="Beschriftung"/>
        <w:rPr>
          <w:rFonts w:cs="Arial"/>
        </w:rPr>
      </w:pPr>
      <w:bookmarkStart w:id="52" w:name="_Ref458518771"/>
      <w:bookmarkStart w:id="53" w:name="_Toc458518818"/>
      <w:r w:rsidRPr="00396C5D">
        <w:rPr>
          <w:rFonts w:cs="Arial"/>
        </w:rPr>
        <w:t xml:space="preserve">Abbildung </w:t>
      </w:r>
      <w:r w:rsidRPr="00396C5D">
        <w:rPr>
          <w:rFonts w:cs="Arial"/>
        </w:rPr>
        <w:fldChar w:fldCharType="begin"/>
      </w:r>
      <w:r w:rsidRPr="00396C5D">
        <w:rPr>
          <w:rFonts w:cs="Arial"/>
        </w:rPr>
        <w:instrText xml:space="preserve"> SEQ Abbildung \* ARABIC </w:instrText>
      </w:r>
      <w:r w:rsidRPr="00396C5D">
        <w:rPr>
          <w:rFonts w:cs="Arial"/>
        </w:rPr>
        <w:fldChar w:fldCharType="separate"/>
      </w:r>
      <w:r w:rsidRPr="00396C5D">
        <w:rPr>
          <w:rFonts w:cs="Arial"/>
          <w:noProof/>
        </w:rPr>
        <w:t>1</w:t>
      </w:r>
      <w:r w:rsidRPr="00396C5D">
        <w:rPr>
          <w:rFonts w:cs="Arial"/>
        </w:rPr>
        <w:fldChar w:fldCharType="end"/>
      </w:r>
      <w:bookmarkEnd w:id="52"/>
      <w:r w:rsidRPr="00396C5D">
        <w:rPr>
          <w:rFonts w:cs="Arial"/>
        </w:rPr>
        <w:t>: Beispielhafter Aufbau einer Tabelle als Teil einer relationalen Datenbank</w:t>
      </w:r>
      <w:bookmarkEnd w:id="53"/>
    </w:p>
    <w:p w:rsidR="001F2DE3" w:rsidRDefault="006D622C" w:rsidP="001F2DE3">
      <w:pPr>
        <w:rPr>
          <w:ins w:id="54" w:author="Acer" w:date="2016-08-11T10:46:00Z"/>
          <w:rFonts w:cs="Arial"/>
        </w:rPr>
      </w:pPr>
      <w:r w:rsidRPr="00396C5D">
        <w:rPr>
          <w:rFonts w:cs="Arial"/>
        </w:rPr>
        <w:lastRenderedPageBreak/>
        <w:t>Jede Tabelle besteht</w:t>
      </w:r>
      <w:ins w:id="55" w:author="Acer" w:date="2016-08-11T10:46:00Z">
        <w:r w:rsidR="005D4C20">
          <w:rPr>
            <w:rFonts w:cs="Arial"/>
          </w:rPr>
          <w:t xml:space="preserve"> dabei</w:t>
        </w:r>
      </w:ins>
      <w:r w:rsidRPr="00396C5D">
        <w:rPr>
          <w:rFonts w:cs="Arial"/>
        </w:rPr>
        <w:t xml:space="preserve"> aus mehreren Attributen, die in Spalten dargestellt sind. Jede Zeile ist ein Datensatz oder „Tupel“, in dem ein Wert für jedes Attribut der Tabelle festgelegt ist. Das Tabellenschema gibt an, wie viele Attribute eine Tabelle hat sowie deren Namen und </w:t>
      </w:r>
      <w:r w:rsidR="008D01E8" w:rsidRPr="00396C5D">
        <w:rPr>
          <w:rFonts w:cs="Arial"/>
        </w:rPr>
        <w:t>Vorgaben</w:t>
      </w:r>
      <w:r w:rsidRPr="00396C5D">
        <w:rPr>
          <w:rFonts w:cs="Arial"/>
        </w:rPr>
        <w:t xml:space="preserve"> für die Werte, wie vorgeschriebene Datentypen, Einmaligkeit der Werte oder das Verbot von fehlenden Werten</w:t>
      </w:r>
      <w:r w:rsidR="00EB6F71" w:rsidRPr="00396C5D">
        <w:rPr>
          <w:rFonts w:cs="Arial"/>
        </w:rPr>
        <w:t xml:space="preserve"> [4,5,6]</w:t>
      </w:r>
      <w:r w:rsidRPr="00396C5D">
        <w:rPr>
          <w:rFonts w:cs="Arial"/>
        </w:rPr>
        <w:t>.</w:t>
      </w:r>
    </w:p>
    <w:p w:rsidR="005D4C20" w:rsidRPr="00396C5D" w:rsidRDefault="005D4C20" w:rsidP="001F2DE3">
      <w:pPr>
        <w:rPr>
          <w:rFonts w:cs="Arial"/>
        </w:rPr>
      </w:pPr>
      <w:ins w:id="56" w:author="Acer" w:date="2016-08-11T10:46:00Z">
        <w:r>
          <w:rPr>
            <w:rFonts w:cs="Arial"/>
          </w:rPr>
          <w:t>Sind das echt immer 3 quellen für das bisschen Aussage?</w:t>
        </w:r>
      </w:ins>
    </w:p>
    <w:p w:rsidR="00CE178E" w:rsidRPr="00396C5D" w:rsidRDefault="00E754FB" w:rsidP="001F2DE3">
      <w:pPr>
        <w:rPr>
          <w:rFonts w:cs="Arial"/>
        </w:rPr>
      </w:pPr>
      <w:r w:rsidRPr="00396C5D">
        <w:rPr>
          <w:rFonts w:cs="Arial"/>
        </w:rPr>
        <w:t xml:space="preserve">Jeder Datensatz muss über einen oder mehrere Schlüssel („keys“) eindeutig identifizierbar sein. In den meisten Fällen wird aus Gründen der Einfachheit und Skalierbarkeit ein fortlaufender </w:t>
      </w:r>
      <w:r w:rsidR="00822051" w:rsidRPr="00396C5D">
        <w:rPr>
          <w:rFonts w:cs="Arial"/>
        </w:rPr>
        <w:t>Integer-Wert als ID genutzt, die dem Datensatz bei der Speicherung zugewiesen wird.</w:t>
      </w:r>
      <w:r w:rsidR="00092E70" w:rsidRPr="00396C5D">
        <w:rPr>
          <w:rFonts w:cs="Arial"/>
        </w:rPr>
        <w:t xml:space="preserve"> Der Schlüssel bezieht sich nur auf den Datensatz, nicht auf die Position des Datensatzes in der Tabelle</w:t>
      </w:r>
      <w:r w:rsidR="00EB6F71" w:rsidRPr="00396C5D">
        <w:rPr>
          <w:rFonts w:cs="Arial"/>
        </w:rPr>
        <w:t xml:space="preserve"> [5,6]</w:t>
      </w:r>
      <w:r w:rsidR="00092E70" w:rsidRPr="00396C5D">
        <w:rPr>
          <w:rFonts w:cs="Arial"/>
        </w:rPr>
        <w:t>.</w:t>
      </w:r>
    </w:p>
    <w:p w:rsidR="00D264D5" w:rsidRPr="00396C5D" w:rsidRDefault="00D264D5" w:rsidP="001F2DE3">
      <w:pPr>
        <w:rPr>
          <w:rFonts w:cs="Arial"/>
        </w:rPr>
      </w:pPr>
      <w:r w:rsidRPr="00396C5D">
        <w:rPr>
          <w:rFonts w:cs="Arial"/>
        </w:rPr>
        <w:t xml:space="preserve">Sollen in einer relationalen Datenbank komplexere Daten verwaltet werden, können Tabellen untereinander verknüpft werden. </w:t>
      </w:r>
      <w:r w:rsidR="00C45F9C" w:rsidRPr="00396C5D">
        <w:rPr>
          <w:rFonts w:cs="Arial"/>
        </w:rPr>
        <w:t>Die Verknüpfung der Tabelle</w:t>
      </w:r>
      <w:r w:rsidR="00E03B55" w:rsidRPr="00396C5D">
        <w:rPr>
          <w:rFonts w:cs="Arial"/>
        </w:rPr>
        <w:t xml:space="preserve"> „Autos“ mit der Tabelle „Einwohner“ ist </w:t>
      </w:r>
      <w:ins w:id="57" w:author="Acer" w:date="2016-08-11T10:47:00Z">
        <w:r w:rsidR="005D4C20">
          <w:rPr>
            <w:rFonts w:cs="Arial"/>
          </w:rPr>
          <w:t xml:space="preserve">beispielhaft </w:t>
        </w:r>
      </w:ins>
      <w:r w:rsidR="00E03B55" w:rsidRPr="00396C5D">
        <w:rPr>
          <w:rFonts w:cs="Arial"/>
        </w:rPr>
        <w:t xml:space="preserve">in </w:t>
      </w:r>
      <w:r w:rsidR="00E03B55" w:rsidRPr="00396C5D">
        <w:rPr>
          <w:rFonts w:cs="Arial"/>
        </w:rPr>
        <w:fldChar w:fldCharType="begin"/>
      </w:r>
      <w:r w:rsidR="00E03B55" w:rsidRPr="00396C5D">
        <w:rPr>
          <w:rFonts w:cs="Arial"/>
        </w:rPr>
        <w:instrText xml:space="preserve"> REF _Ref457297055 \h </w:instrText>
      </w:r>
      <w:r w:rsidR="00203AB2" w:rsidRPr="00396C5D">
        <w:rPr>
          <w:rFonts w:cs="Arial"/>
        </w:rPr>
        <w:instrText xml:space="preserve"> \* MERGEFORMAT </w:instrText>
      </w:r>
      <w:r w:rsidR="00E03B55" w:rsidRPr="00396C5D">
        <w:rPr>
          <w:rFonts w:cs="Arial"/>
        </w:rPr>
      </w:r>
      <w:r w:rsidR="00E03B55" w:rsidRPr="00396C5D">
        <w:rPr>
          <w:rFonts w:cs="Arial"/>
        </w:rPr>
        <w:fldChar w:fldCharType="separate"/>
      </w:r>
      <w:r w:rsidR="00A550AC" w:rsidRPr="00396C5D">
        <w:rPr>
          <w:rFonts w:cs="Arial"/>
        </w:rPr>
        <w:t xml:space="preserve">Abbildung </w:t>
      </w:r>
      <w:r w:rsidR="00A550AC" w:rsidRPr="00396C5D">
        <w:rPr>
          <w:rFonts w:cs="Arial"/>
          <w:noProof/>
        </w:rPr>
        <w:t>2</w:t>
      </w:r>
      <w:r w:rsidR="00E03B55" w:rsidRPr="00396C5D">
        <w:rPr>
          <w:rFonts w:cs="Arial"/>
        </w:rPr>
        <w:fldChar w:fldCharType="end"/>
      </w:r>
      <w:r w:rsidR="00E03B55" w:rsidRPr="00396C5D">
        <w:rPr>
          <w:rFonts w:cs="Arial"/>
        </w:rPr>
        <w:t xml:space="preserve"> dargestellt.</w:t>
      </w:r>
    </w:p>
    <w:p w:rsidR="00E03B55" w:rsidRPr="00396C5D" w:rsidRDefault="00DC1FCC" w:rsidP="00E03B55">
      <w:pPr>
        <w:keepNext/>
        <w:rPr>
          <w:rFonts w:cs="Arial"/>
        </w:rPr>
      </w:pPr>
      <w:r w:rsidRPr="00396C5D">
        <w:rPr>
          <w:rFonts w:cs="Arial"/>
          <w:noProof/>
          <w:lang w:eastAsia="de-DE"/>
        </w:rPr>
        <w:drawing>
          <wp:inline distT="0" distB="0" distL="0" distR="0" wp14:anchorId="0D6495EA" wp14:editId="66D7F6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Pr="00396C5D" w:rsidRDefault="00E03B55" w:rsidP="00E03B55">
      <w:pPr>
        <w:pStyle w:val="Beschriftung"/>
        <w:rPr>
          <w:rFonts w:cs="Arial"/>
        </w:rPr>
      </w:pPr>
      <w:bookmarkStart w:id="58" w:name="_Ref457297055"/>
      <w:bookmarkStart w:id="59" w:name="_Toc458518819"/>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2</w:t>
      </w:r>
      <w:r w:rsidR="00203AB2" w:rsidRPr="00396C5D">
        <w:rPr>
          <w:rFonts w:cs="Arial"/>
          <w:noProof/>
        </w:rPr>
        <w:fldChar w:fldCharType="end"/>
      </w:r>
      <w:bookmarkEnd w:id="58"/>
      <w:r w:rsidRPr="00396C5D">
        <w:rPr>
          <w:rFonts w:cs="Arial"/>
        </w:rPr>
        <w:t>: Verknüpfung von zwei Tabellen über einen foreign key</w:t>
      </w:r>
      <w:bookmarkEnd w:id="59"/>
    </w:p>
    <w:p w:rsidR="00A61A3F" w:rsidRPr="00396C5D" w:rsidRDefault="00DC1FCC" w:rsidP="00DC1FCC">
      <w:pPr>
        <w:rPr>
          <w:rFonts w:cs="Arial"/>
        </w:rPr>
      </w:pPr>
      <w:r w:rsidRPr="00396C5D">
        <w:rPr>
          <w:rFonts w:cs="Arial"/>
        </w:rPr>
        <w:t>Um den Inhaber eines Autos in der Tabelle zu identifizieren, ist der Schlüssel des Datensatzes aus der Tabelle „Einwohner“ angegeben.</w:t>
      </w:r>
      <w:r w:rsidR="00827CA8" w:rsidRPr="00396C5D">
        <w:rPr>
          <w:rFonts w:cs="Arial"/>
        </w:rPr>
        <w:t xml:space="preserve"> </w:t>
      </w:r>
      <w:r w:rsidR="00177923" w:rsidRPr="00396C5D">
        <w:rPr>
          <w:rFonts w:cs="Arial"/>
        </w:rPr>
        <w:t xml:space="preserve">Sollte ein Einwohner mehrere Autos besitzen, kann mehrfach auf den Eintrag verwiesen werden. Dadurch müssen die Daten des Einwohners nur ein einziges Mal angegeben werden und das Risiko für Inkonsistenzen zum Beispiel durch Schreibfehler wird </w:t>
      </w:r>
      <w:ins w:id="60" w:author="Acer" w:date="2016-08-11T10:48:00Z">
        <w:r w:rsidR="005D4C20">
          <w:rPr>
            <w:rFonts w:cs="Arial"/>
          </w:rPr>
          <w:t xml:space="preserve">minimiert bzw. </w:t>
        </w:r>
      </w:ins>
      <w:r w:rsidR="00177923" w:rsidRPr="00396C5D">
        <w:rPr>
          <w:rFonts w:cs="Arial"/>
        </w:rPr>
        <w:t>vermieden. Ebenfalls vereinfacht wird die Manipulation der Daten. Wenn sich</w:t>
      </w:r>
      <w:r w:rsidR="007D2F4C" w:rsidRPr="00396C5D">
        <w:rPr>
          <w:rFonts w:cs="Arial"/>
        </w:rPr>
        <w:t xml:space="preserve"> zum Beispiel</w:t>
      </w:r>
      <w:r w:rsidR="00177923" w:rsidRPr="00396C5D">
        <w:rPr>
          <w:rFonts w:cs="Arial"/>
        </w:rPr>
        <w:t xml:space="preserve"> die </w:t>
      </w:r>
      <w:r w:rsidR="00177923" w:rsidRPr="00396C5D">
        <w:rPr>
          <w:rFonts w:cs="Arial"/>
        </w:rPr>
        <w:lastRenderedPageBreak/>
        <w:t xml:space="preserve">Adresse des Einwohners ändert, muss nur </w:t>
      </w:r>
      <w:r w:rsidR="007D2F4C" w:rsidRPr="00396C5D">
        <w:rPr>
          <w:rFonts w:cs="Arial"/>
        </w:rPr>
        <w:t>der entsprechende</w:t>
      </w:r>
      <w:r w:rsidR="00177923" w:rsidRPr="00396C5D">
        <w:rPr>
          <w:rFonts w:cs="Arial"/>
        </w:rPr>
        <w:t xml:space="preserve"> Datensatz aktualisiert werden</w:t>
      </w:r>
      <w:r w:rsidR="007D2F4C" w:rsidRPr="00396C5D">
        <w:rPr>
          <w:rFonts w:cs="Arial"/>
        </w:rPr>
        <w:t>.</w:t>
      </w:r>
      <w:r w:rsidR="001149A1" w:rsidRPr="00396C5D">
        <w:rPr>
          <w:rFonts w:cs="Arial"/>
        </w:rPr>
        <w:t xml:space="preserve"> Die Aufspaltung von Tabellen zur Vermeidung von Redundanzen wird Normalisierung genannt. </w:t>
      </w:r>
      <w:r w:rsidR="00066E4E" w:rsidRPr="00396C5D">
        <w:rPr>
          <w:rFonts w:cs="Arial"/>
        </w:rPr>
        <w:t>Eine vollständig normalisierte Datenbank enthält keine vermeidbaren Redundanzen mehr</w:t>
      </w:r>
      <w:r w:rsidR="00AA50CF" w:rsidRPr="00396C5D">
        <w:rPr>
          <w:rFonts w:cs="Arial"/>
        </w:rPr>
        <w:t xml:space="preserve"> [4,7]</w:t>
      </w:r>
      <w:r w:rsidR="00066E4E" w:rsidRPr="00396C5D">
        <w:rPr>
          <w:rFonts w:cs="Arial"/>
        </w:rPr>
        <w:t>.</w:t>
      </w:r>
    </w:p>
    <w:p w:rsidR="00BD38FE" w:rsidRPr="00396C5D" w:rsidRDefault="00374587" w:rsidP="00DC1FCC">
      <w:pPr>
        <w:rPr>
          <w:rFonts w:cs="Arial"/>
        </w:rPr>
      </w:pPr>
      <w:r w:rsidRPr="00396C5D">
        <w:rPr>
          <w:rFonts w:cs="Arial"/>
        </w:rPr>
        <w:t xml:space="preserve">Die meisten relationalen Datenbanksysteme unterstützen als Datenbanksprache SQL (Structured Query Language), eine in den 70er Jahren entwickelte und international </w:t>
      </w:r>
      <w:r w:rsidR="002964B9" w:rsidRPr="00396C5D">
        <w:rPr>
          <w:rFonts w:cs="Arial"/>
        </w:rPr>
        <w:t>standardisierte Sprache zur Definition der Datenstruktur und Manipulation der Datenbestände relationaler Datenbanken. Vorteile von SQL sind die einfache Syntax und die an die englische Sprache angelehnte Semantik.</w:t>
      </w:r>
      <w:r w:rsidR="00A65255" w:rsidRPr="00396C5D">
        <w:rPr>
          <w:rFonts w:cs="Arial"/>
        </w:rPr>
        <w:t xml:space="preserve"> Die Implementierung der Sprache ist </w:t>
      </w:r>
      <w:r w:rsidR="00BE1EBC" w:rsidRPr="00396C5D">
        <w:rPr>
          <w:rFonts w:cs="Arial"/>
        </w:rPr>
        <w:t>Teil</w:t>
      </w:r>
      <w:r w:rsidR="00A65255" w:rsidRPr="00396C5D">
        <w:rPr>
          <w:rFonts w:cs="Arial"/>
        </w:rPr>
        <w:t xml:space="preserve"> de</w:t>
      </w:r>
      <w:r w:rsidR="00AD2A98" w:rsidRPr="00396C5D">
        <w:rPr>
          <w:rFonts w:cs="Arial"/>
        </w:rPr>
        <w:t>s</w:t>
      </w:r>
      <w:r w:rsidR="00A65255" w:rsidRPr="00396C5D">
        <w:rPr>
          <w:rFonts w:cs="Arial"/>
        </w:rPr>
        <w:t xml:space="preserve"> DBMS, Modifizierungen zur Anpassung des Funktionsumfanges und der Performance </w:t>
      </w:r>
      <w:r w:rsidR="003852FF" w:rsidRPr="00396C5D">
        <w:rPr>
          <w:rFonts w:cs="Arial"/>
        </w:rPr>
        <w:t>sind gängige Praxis.</w:t>
      </w:r>
      <w:r w:rsidR="00AD2A98" w:rsidRPr="00396C5D">
        <w:rPr>
          <w:rFonts w:cs="Arial"/>
        </w:rPr>
        <w:t xml:space="preserve"> D</w:t>
      </w:r>
      <w:r w:rsidR="00910F87" w:rsidRPr="00396C5D">
        <w:rPr>
          <w:rFonts w:cs="Arial"/>
        </w:rPr>
        <w:t>ie systemspezifischen Implementierungen von SQL werden als Dialekte bezeichnet</w:t>
      </w:r>
      <w:r w:rsidR="00AA50CF" w:rsidRPr="00396C5D">
        <w:rPr>
          <w:rFonts w:cs="Arial"/>
        </w:rPr>
        <w:t xml:space="preserve"> [8]</w:t>
      </w:r>
      <w:r w:rsidR="00910F87" w:rsidRPr="00396C5D">
        <w:rPr>
          <w:rFonts w:cs="Arial"/>
        </w:rPr>
        <w:t>.</w:t>
      </w:r>
    </w:p>
    <w:p w:rsidR="005F3FE3" w:rsidRPr="00396C5D" w:rsidRDefault="005F3FE3" w:rsidP="00DC1FCC">
      <w:pPr>
        <w:rPr>
          <w:rFonts w:cs="Arial"/>
        </w:rPr>
      </w:pPr>
      <w:r w:rsidRPr="00396C5D">
        <w:rPr>
          <w:rFonts w:cs="Arial"/>
        </w:rPr>
        <w:t xml:space="preserve">Ein verbreitetes DBMS ist MySQL von Oracle. </w:t>
      </w:r>
      <w:r w:rsidR="002F426E" w:rsidRPr="00396C5D">
        <w:rPr>
          <w:rFonts w:cs="Arial"/>
        </w:rPr>
        <w:t xml:space="preserve">MySQL </w:t>
      </w:r>
      <w:r w:rsidR="00816A00" w:rsidRPr="00396C5D">
        <w:rPr>
          <w:rFonts w:cs="Arial"/>
        </w:rPr>
        <w:t>ist sowohl als Open-Source-Software als auch als kommerzielle Enterprise</w:t>
      </w:r>
      <w:r w:rsidR="00DD5732">
        <w:rPr>
          <w:rFonts w:cs="Arial"/>
        </w:rPr>
        <w:t>-V</w:t>
      </w:r>
      <w:r w:rsidR="00816A00" w:rsidRPr="00396C5D">
        <w:rPr>
          <w:rFonts w:cs="Arial"/>
        </w:rPr>
        <w:t>ersion erhältlich</w:t>
      </w:r>
      <w:r w:rsidR="00573FEC" w:rsidRPr="00396C5D">
        <w:rPr>
          <w:rFonts w:cs="Arial"/>
        </w:rPr>
        <w:t xml:space="preserve"> und ist au</w:t>
      </w:r>
      <w:r w:rsidR="00816A00" w:rsidRPr="00396C5D">
        <w:rPr>
          <w:rFonts w:cs="Arial"/>
        </w:rPr>
        <w:t xml:space="preserve">f allen verbreiteten Betriebssystemen lauffähig. </w:t>
      </w:r>
      <w:r w:rsidR="00A120C4" w:rsidRPr="00396C5D">
        <w:rPr>
          <w:rFonts w:cs="Arial"/>
        </w:rPr>
        <w:t>Als Werkzeug zur Administration von MySQL-Datenbanken wird in den meisten Fällen die Webanwendung phpMyAdmin verwendet, die neben einem SQL-Terminal auch eine graphische Oberfläche zur Anzeige und Manipulation der Daten bietet.</w:t>
      </w:r>
      <w:r w:rsidR="00597490" w:rsidRPr="00396C5D">
        <w:rPr>
          <w:rFonts w:cs="Arial"/>
        </w:rPr>
        <w:t xml:space="preserve"> In </w:t>
      </w:r>
      <w:r w:rsidR="00597490" w:rsidRPr="00396C5D">
        <w:rPr>
          <w:rFonts w:cs="Arial"/>
        </w:rPr>
        <w:fldChar w:fldCharType="begin"/>
      </w:r>
      <w:r w:rsidR="00597490" w:rsidRPr="00396C5D">
        <w:rPr>
          <w:rFonts w:cs="Arial"/>
        </w:rPr>
        <w:instrText xml:space="preserve"> REF _Ref457382961 \h </w:instrText>
      </w:r>
      <w:r w:rsidR="00203AB2" w:rsidRPr="00396C5D">
        <w:rPr>
          <w:rFonts w:cs="Arial"/>
        </w:rPr>
        <w:instrText xml:space="preserve"> \* MERGEFORMAT </w:instrText>
      </w:r>
      <w:r w:rsidR="00597490" w:rsidRPr="00396C5D">
        <w:rPr>
          <w:rFonts w:cs="Arial"/>
        </w:rPr>
      </w:r>
      <w:r w:rsidR="00597490" w:rsidRPr="00396C5D">
        <w:rPr>
          <w:rFonts w:cs="Arial"/>
        </w:rPr>
        <w:fldChar w:fldCharType="separate"/>
      </w:r>
      <w:r w:rsidR="00A550AC" w:rsidRPr="00396C5D">
        <w:rPr>
          <w:rFonts w:cs="Arial"/>
        </w:rPr>
        <w:t xml:space="preserve">Abbildung </w:t>
      </w:r>
      <w:r w:rsidR="00A550AC" w:rsidRPr="00396C5D">
        <w:rPr>
          <w:rFonts w:cs="Arial"/>
          <w:noProof/>
        </w:rPr>
        <w:t>3</w:t>
      </w:r>
      <w:r w:rsidR="00597490" w:rsidRPr="00396C5D">
        <w:rPr>
          <w:rFonts w:cs="Arial"/>
        </w:rPr>
        <w:fldChar w:fldCharType="end"/>
      </w:r>
      <w:r w:rsidR="00597490" w:rsidRPr="00396C5D">
        <w:rPr>
          <w:rFonts w:cs="Arial"/>
        </w:rPr>
        <w:t xml:space="preserve"> ist </w:t>
      </w:r>
      <w:r w:rsidR="003E7743" w:rsidRPr="00396C5D">
        <w:rPr>
          <w:rFonts w:cs="Arial"/>
        </w:rPr>
        <w:t>ein Teil des Nutzerinterfaces von phpMyAdmin abgebildet, mit dem SQL-Terminal im oberen Bereich und der Anzeige von Datensätzen im unteren Bereich.</w:t>
      </w:r>
      <w:ins w:id="61" w:author="Acer" w:date="2016-08-11T10:50:00Z">
        <w:r w:rsidR="00CA7B0F">
          <w:rPr>
            <w:rFonts w:cs="Arial"/>
          </w:rPr>
          <w:t xml:space="preserve"> (warum hast du die abbildung da hin gemacht? Was soll sie mir sagen?)</w:t>
        </w:r>
      </w:ins>
    </w:p>
    <w:p w:rsidR="00597490" w:rsidRPr="00396C5D" w:rsidRDefault="000169B5" w:rsidP="00597490">
      <w:pPr>
        <w:keepNext/>
        <w:rPr>
          <w:rFonts w:cs="Arial"/>
        </w:rPr>
      </w:pPr>
      <w:r w:rsidRPr="00396C5D">
        <w:rPr>
          <w:rFonts w:cs="Arial"/>
          <w:noProof/>
          <w:lang w:eastAsia="de-DE"/>
        </w:rPr>
        <w:lastRenderedPageBreak/>
        <w:drawing>
          <wp:inline distT="0" distB="0" distL="0" distR="0" wp14:anchorId="0606DB24" wp14:editId="5011B112">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3581400"/>
                    </a:xfrm>
                    <a:prstGeom prst="rect">
                      <a:avLst/>
                    </a:prstGeom>
                  </pic:spPr>
                </pic:pic>
              </a:graphicData>
            </a:graphic>
          </wp:inline>
        </w:drawing>
      </w:r>
    </w:p>
    <w:p w:rsidR="009841B3" w:rsidRPr="00396C5D" w:rsidRDefault="00597490" w:rsidP="00597490">
      <w:pPr>
        <w:pStyle w:val="Beschriftung"/>
        <w:rPr>
          <w:rFonts w:cs="Arial"/>
        </w:rPr>
      </w:pPr>
      <w:bookmarkStart w:id="62" w:name="_Ref457382961"/>
      <w:bookmarkStart w:id="63" w:name="_Toc458518820"/>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3</w:t>
      </w:r>
      <w:r w:rsidR="00203AB2" w:rsidRPr="00396C5D">
        <w:rPr>
          <w:rFonts w:cs="Arial"/>
          <w:noProof/>
        </w:rPr>
        <w:fldChar w:fldCharType="end"/>
      </w:r>
      <w:bookmarkEnd w:id="62"/>
      <w:r w:rsidRPr="00396C5D">
        <w:rPr>
          <w:rFonts w:cs="Arial"/>
        </w:rPr>
        <w:t>: Ausschnitt aus der Oberfläche von phpMyAdmin</w:t>
      </w:r>
      <w:bookmarkEnd w:id="63"/>
    </w:p>
    <w:p w:rsidR="008B6071" w:rsidRPr="00396C5D" w:rsidRDefault="009976FC" w:rsidP="003C1A83">
      <w:pPr>
        <w:pStyle w:val="berschrift3"/>
        <w:rPr>
          <w:rFonts w:cs="Arial"/>
        </w:rPr>
      </w:pPr>
      <w:bookmarkStart w:id="64" w:name="_Toc458518802"/>
      <w:r w:rsidRPr="00396C5D">
        <w:rPr>
          <w:rFonts w:cs="Arial"/>
        </w:rPr>
        <w:t>PHP/HTML/CSS</w:t>
      </w:r>
      <w:bookmarkEnd w:id="64"/>
    </w:p>
    <w:p w:rsidR="000435A2" w:rsidRPr="00396C5D" w:rsidRDefault="001F3624" w:rsidP="007F5CAA">
      <w:pPr>
        <w:rPr>
          <w:rFonts w:cs="Arial"/>
        </w:rPr>
      </w:pPr>
      <w:r w:rsidRPr="00396C5D">
        <w:rPr>
          <w:rFonts w:cs="Arial"/>
        </w:rPr>
        <w:t xml:space="preserve">PHP, HTML und CSS sind die derzeit führenden </w:t>
      </w:r>
      <w:r w:rsidR="002A0CFE" w:rsidRPr="00396C5D">
        <w:rPr>
          <w:rFonts w:cs="Arial"/>
        </w:rPr>
        <w:t>Webstandards</w:t>
      </w:r>
      <w:r w:rsidRPr="00396C5D">
        <w:rPr>
          <w:rFonts w:cs="Arial"/>
        </w:rPr>
        <w:t xml:space="preserve"> für Webdesign und Webanwendungen. </w:t>
      </w:r>
      <w:r w:rsidR="0009774C" w:rsidRPr="00396C5D">
        <w:rPr>
          <w:rFonts w:cs="Arial"/>
        </w:rPr>
        <w:t>HTML (Hypertext Markup Language)</w:t>
      </w:r>
      <w:r w:rsidR="002A0CFE" w:rsidRPr="00396C5D">
        <w:rPr>
          <w:rFonts w:cs="Arial"/>
        </w:rPr>
        <w:t xml:space="preserve"> ist eine Auszeichnungssprache, d</w:t>
      </w:r>
      <w:r w:rsidR="0023310A" w:rsidRPr="00396C5D">
        <w:rPr>
          <w:rFonts w:cs="Arial"/>
        </w:rPr>
        <w:t xml:space="preserve">ie für die Strukturierung von digitalen Dokumenten und die Ausstattung mit Inhalten wie Hyperlinks oder Bildern verwendet wird. HTML-Dateien werden mit Webbrowsern dargestellt und bilden die Grundlage des World Wide Web. </w:t>
      </w:r>
      <w:r w:rsidR="00FD0EF7" w:rsidRPr="00396C5D">
        <w:rPr>
          <w:rFonts w:cs="Arial"/>
        </w:rPr>
        <w:t>Eine HTML-Datei enthält neben dem im Webbrowser angezeigten Text</w:t>
      </w:r>
      <w:r w:rsidR="000435A2" w:rsidRPr="00396C5D">
        <w:rPr>
          <w:rFonts w:cs="Arial"/>
        </w:rPr>
        <w:t xml:space="preserve"> Angaben zur Formatierung und Metadaten wie die im Text verwendeten Spra</w:t>
      </w:r>
      <w:r w:rsidR="00294578" w:rsidRPr="00396C5D">
        <w:rPr>
          <w:rFonts w:cs="Arial"/>
        </w:rPr>
        <w:t>chen oder den Namen des Autors. HTML unterstützt als Auszeichnungssprache keine Intera</w:t>
      </w:r>
      <w:r w:rsidR="00470F3A" w:rsidRPr="00396C5D">
        <w:rPr>
          <w:rFonts w:cs="Arial"/>
        </w:rPr>
        <w:t xml:space="preserve">ktivität. Um Websites </w:t>
      </w:r>
      <w:r w:rsidR="00C8548C" w:rsidRPr="00396C5D">
        <w:rPr>
          <w:rFonts w:cs="Arial"/>
        </w:rPr>
        <w:t xml:space="preserve">dynamisch </w:t>
      </w:r>
      <w:r w:rsidR="00D2334A" w:rsidRPr="00396C5D">
        <w:rPr>
          <w:rFonts w:cs="Arial"/>
        </w:rPr>
        <w:t xml:space="preserve">oder </w:t>
      </w:r>
      <w:r w:rsidR="00C8548C" w:rsidRPr="00396C5D">
        <w:rPr>
          <w:rFonts w:cs="Arial"/>
        </w:rPr>
        <w:t xml:space="preserve">interaktiv </w:t>
      </w:r>
      <w:r w:rsidR="00470F3A" w:rsidRPr="00396C5D">
        <w:rPr>
          <w:rFonts w:cs="Arial"/>
        </w:rPr>
        <w:t>zu gestalten, müssen Programmiersprachen wie PHP oder Javascript verwendet werden.</w:t>
      </w:r>
      <w:r w:rsidR="00E25D3F" w:rsidRPr="00396C5D">
        <w:rPr>
          <w:rFonts w:cs="Arial"/>
        </w:rPr>
        <w:t xml:space="preserve"> [9,10,11]</w:t>
      </w:r>
    </w:p>
    <w:p w:rsidR="00D86581" w:rsidRPr="00396C5D" w:rsidRDefault="00D86581" w:rsidP="007F5CAA">
      <w:pPr>
        <w:rPr>
          <w:rFonts w:cs="Arial"/>
        </w:rPr>
      </w:pPr>
      <w:r w:rsidRPr="00396C5D">
        <w:rPr>
          <w:rFonts w:cs="Arial"/>
        </w:rPr>
        <w:t xml:space="preserve">PHP (Hypertext Preprocessor) ist eine Skriptsprache, die zur Gestaltung dynamischer </w:t>
      </w:r>
      <w:r w:rsidR="00D2334A" w:rsidRPr="00396C5D">
        <w:rPr>
          <w:rFonts w:cs="Arial"/>
        </w:rPr>
        <w:t>Websiten verwendet wird.</w:t>
      </w:r>
      <w:r w:rsidR="000D7BBC" w:rsidRPr="00396C5D">
        <w:rPr>
          <w:rFonts w:cs="Arial"/>
        </w:rPr>
        <w:t xml:space="preserve"> Wird vom Client eine Anfrage an den Server gestellt, wird </w:t>
      </w:r>
      <w:r w:rsidR="005B5D6D" w:rsidRPr="00396C5D">
        <w:rPr>
          <w:rFonts w:cs="Arial"/>
        </w:rPr>
        <w:t xml:space="preserve">serverseitig </w:t>
      </w:r>
      <w:r w:rsidR="000D7BBC" w:rsidRPr="00396C5D">
        <w:rPr>
          <w:rFonts w:cs="Arial"/>
        </w:rPr>
        <w:t xml:space="preserve">aus dem PHP-Code ein HTML-Dokument generiert und an den Client gesendet. </w:t>
      </w:r>
      <w:r w:rsidR="005B5D6D" w:rsidRPr="00396C5D">
        <w:rPr>
          <w:rFonts w:cs="Arial"/>
        </w:rPr>
        <w:t xml:space="preserve">Die Funktionsweise eines PHP-Skriptes </w:t>
      </w:r>
      <w:r w:rsidR="00AA7005" w:rsidRPr="00396C5D">
        <w:rPr>
          <w:rFonts w:cs="Arial"/>
        </w:rPr>
        <w:t>ist</w:t>
      </w:r>
      <w:r w:rsidR="005B5D6D" w:rsidRPr="00396C5D">
        <w:rPr>
          <w:rFonts w:cs="Arial"/>
        </w:rPr>
        <w:t xml:space="preserve"> in </w:t>
      </w:r>
      <w:r w:rsidR="00AA7005" w:rsidRPr="00396C5D">
        <w:rPr>
          <w:rFonts w:cs="Arial"/>
        </w:rPr>
        <w:fldChar w:fldCharType="begin"/>
      </w:r>
      <w:r w:rsidR="00AA7005" w:rsidRPr="00396C5D">
        <w:rPr>
          <w:rFonts w:cs="Arial"/>
        </w:rPr>
        <w:instrText xml:space="preserve"> REF _Ref457308904 \h </w:instrText>
      </w:r>
      <w:r w:rsidR="00203AB2" w:rsidRPr="00396C5D">
        <w:rPr>
          <w:rFonts w:cs="Arial"/>
        </w:rPr>
        <w:instrText xml:space="preserve"> \* MERGEFORMAT </w:instrText>
      </w:r>
      <w:r w:rsidR="00AA7005" w:rsidRPr="00396C5D">
        <w:rPr>
          <w:rFonts w:cs="Arial"/>
        </w:rPr>
      </w:r>
      <w:r w:rsidR="00AA7005" w:rsidRPr="00396C5D">
        <w:rPr>
          <w:rFonts w:cs="Arial"/>
        </w:rPr>
        <w:fldChar w:fldCharType="separate"/>
      </w:r>
      <w:r w:rsidR="00A550AC" w:rsidRPr="00396C5D">
        <w:rPr>
          <w:rFonts w:cs="Arial"/>
        </w:rPr>
        <w:t xml:space="preserve">Abbildung </w:t>
      </w:r>
      <w:r w:rsidR="00A550AC" w:rsidRPr="00396C5D">
        <w:rPr>
          <w:rFonts w:cs="Arial"/>
          <w:noProof/>
        </w:rPr>
        <w:t>4</w:t>
      </w:r>
      <w:r w:rsidR="00AA7005" w:rsidRPr="00396C5D">
        <w:rPr>
          <w:rFonts w:cs="Arial"/>
        </w:rPr>
        <w:fldChar w:fldCharType="end"/>
      </w:r>
      <w:r w:rsidR="005B5D6D" w:rsidRPr="00396C5D">
        <w:rPr>
          <w:rFonts w:cs="Arial"/>
        </w:rPr>
        <w:t xml:space="preserve"> dargestellt</w:t>
      </w:r>
      <w:r w:rsidR="00301FF8" w:rsidRPr="00396C5D">
        <w:rPr>
          <w:rFonts w:cs="Arial"/>
        </w:rPr>
        <w:t>.</w:t>
      </w:r>
    </w:p>
    <w:p w:rsidR="00687B84" w:rsidRPr="00396C5D" w:rsidRDefault="00301FF8" w:rsidP="00687B84">
      <w:pPr>
        <w:keepNext/>
        <w:rPr>
          <w:rFonts w:cs="Arial"/>
        </w:rPr>
      </w:pPr>
      <w:r w:rsidRPr="00396C5D">
        <w:rPr>
          <w:rFonts w:cs="Arial"/>
          <w:noProof/>
          <w:lang w:eastAsia="de-DE"/>
        </w:rPr>
        <w:lastRenderedPageBreak/>
        <w:drawing>
          <wp:inline distT="0" distB="0" distL="0" distR="0" wp14:anchorId="51C2D3D5" wp14:editId="3A45797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Pr="00396C5D" w:rsidRDefault="00687B84" w:rsidP="00687B84">
      <w:pPr>
        <w:pStyle w:val="Beschriftung"/>
        <w:rPr>
          <w:rFonts w:cs="Arial"/>
        </w:rPr>
      </w:pPr>
      <w:bookmarkStart w:id="65" w:name="_Ref457308904"/>
      <w:bookmarkStart w:id="66" w:name="_Toc458518821"/>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4</w:t>
      </w:r>
      <w:r w:rsidR="00203AB2" w:rsidRPr="00396C5D">
        <w:rPr>
          <w:rFonts w:cs="Arial"/>
          <w:noProof/>
        </w:rPr>
        <w:fldChar w:fldCharType="end"/>
      </w:r>
      <w:bookmarkEnd w:id="65"/>
      <w:r w:rsidRPr="00396C5D">
        <w:rPr>
          <w:rFonts w:cs="Arial"/>
        </w:rPr>
        <w:t>: Funktionsweise von PHP</w:t>
      </w:r>
      <w:bookmarkEnd w:id="66"/>
      <w:r w:rsidRPr="00396C5D">
        <w:rPr>
          <w:rFonts w:cs="Arial"/>
        </w:rPr>
        <w:t xml:space="preserve"> </w:t>
      </w:r>
      <w:r w:rsidR="00AA50CF">
        <w:rPr>
          <w:rFonts w:cs="Arial"/>
        </w:rPr>
        <w:t>[19]</w:t>
      </w:r>
    </w:p>
    <w:p w:rsidR="00687B84" w:rsidRPr="00396C5D" w:rsidRDefault="00AA7005" w:rsidP="00687B84">
      <w:pPr>
        <w:rPr>
          <w:rFonts w:cs="Arial"/>
        </w:rPr>
      </w:pPr>
      <w:r w:rsidRPr="00396C5D">
        <w:rPr>
          <w:rFonts w:cs="Arial"/>
        </w:rPr>
        <w:t>Der Server reagiert automatisch auf alle</w:t>
      </w:r>
      <w:ins w:id="67" w:author="Acer" w:date="2016-08-11T10:52:00Z">
        <w:r w:rsidR="00CA7B0F">
          <w:rPr>
            <w:rFonts w:cs="Arial"/>
          </w:rPr>
          <w:t>,</w:t>
        </w:r>
      </w:ins>
      <w:r w:rsidRPr="00396C5D">
        <w:rPr>
          <w:rFonts w:cs="Arial"/>
        </w:rPr>
        <w:t xml:space="preserve"> in der Anfrage erhaltenen</w:t>
      </w:r>
      <w:ins w:id="68" w:author="Acer" w:date="2016-08-11T10:52:00Z">
        <w:r w:rsidR="00CA7B0F">
          <w:rPr>
            <w:rFonts w:cs="Arial"/>
          </w:rPr>
          <w:t>,</w:t>
        </w:r>
      </w:ins>
      <w:r w:rsidRPr="00396C5D">
        <w:rPr>
          <w:rFonts w:cs="Arial"/>
        </w:rPr>
        <w:t xml:space="preserve"> Eingaben und erzeugt eine entsprechende HTML-Datei (seltener auch PDF- oder Bilddateien). Nachteil der </w:t>
      </w:r>
      <w:r w:rsidR="00E40FEF" w:rsidRPr="00396C5D">
        <w:rPr>
          <w:rFonts w:cs="Arial"/>
        </w:rPr>
        <w:t>serverseitigen Verarbeitung der Eingaben ist die hohe Rechenlast und Rechendauer für den Server, da bei jeder neuen Anfrage der Code neu verarbeitet werden muss</w:t>
      </w:r>
      <w:r w:rsidR="00AA50CF" w:rsidRPr="00396C5D">
        <w:rPr>
          <w:rFonts w:cs="Arial"/>
        </w:rPr>
        <w:t xml:space="preserve"> [12]</w:t>
      </w:r>
      <w:r w:rsidR="00E40FEF" w:rsidRPr="00396C5D">
        <w:rPr>
          <w:rFonts w:cs="Arial"/>
        </w:rPr>
        <w:t>.</w:t>
      </w:r>
    </w:p>
    <w:p w:rsidR="00E40FEF" w:rsidRPr="00396C5D" w:rsidRDefault="00E40FEF" w:rsidP="00687B84">
      <w:pPr>
        <w:rPr>
          <w:rFonts w:cs="Arial"/>
        </w:rPr>
      </w:pPr>
      <w:r w:rsidRPr="00396C5D">
        <w:rPr>
          <w:rFonts w:cs="Arial"/>
        </w:rPr>
        <w:t xml:space="preserve">CSS (Cascading Style Sheet) ist eine Stylesheet-Sprache, die für die Formatierung der HTML-Dokumente verwendet wird. </w:t>
      </w:r>
      <w:r w:rsidR="001B3617" w:rsidRPr="00396C5D">
        <w:rPr>
          <w:rFonts w:cs="Arial"/>
        </w:rPr>
        <w:t>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w:t>
      </w:r>
      <w:r w:rsidR="000600D5" w:rsidRPr="00396C5D">
        <w:rPr>
          <w:rFonts w:cs="Arial"/>
        </w:rPr>
        <w:t>gl. für Formatvorlage) für die s</w:t>
      </w:r>
      <w:r w:rsidR="001B3617" w:rsidRPr="00396C5D">
        <w:rPr>
          <w:rFonts w:cs="Arial"/>
        </w:rPr>
        <w:t xml:space="preserve">eitenübergreifende Formatierung oder von internen Styles zur Formatierung von Textabschnitten innerhalb einer Datei verwendet werden. </w:t>
      </w:r>
      <w:r w:rsidRPr="00396C5D">
        <w:rPr>
          <w:rFonts w:cs="Arial"/>
        </w:rPr>
        <w:t xml:space="preserve">In den Stylesheets </w:t>
      </w:r>
      <w:r w:rsidR="005B63FA" w:rsidRPr="00396C5D">
        <w:rPr>
          <w:rFonts w:cs="Arial"/>
        </w:rPr>
        <w:t>werden die</w:t>
      </w:r>
      <w:ins w:id="69" w:author="Acer" w:date="2016-08-11T10:53:00Z">
        <w:r w:rsidR="00CA7B0F">
          <w:rPr>
            <w:rFonts w:cs="Arial"/>
          </w:rPr>
          <w:t>,</w:t>
        </w:r>
      </w:ins>
      <w:r w:rsidR="005B63FA" w:rsidRPr="00396C5D">
        <w:rPr>
          <w:rFonts w:cs="Arial"/>
        </w:rPr>
        <w:t xml:space="preserve"> mit HTML strukturierten</w:t>
      </w:r>
      <w:ins w:id="70" w:author="Acer" w:date="2016-08-11T10:53:00Z">
        <w:r w:rsidR="00CA7B0F">
          <w:rPr>
            <w:rFonts w:cs="Arial"/>
          </w:rPr>
          <w:t>,</w:t>
        </w:r>
      </w:ins>
      <w:r w:rsidR="005B63FA" w:rsidRPr="00396C5D">
        <w:rPr>
          <w:rFonts w:cs="Arial"/>
        </w:rPr>
        <w:t xml:space="preserve"> Segmente der Datei mit Formatierungs-Attributen versehen, die der Browser interpretiert und bei der Anzeige der Datei berücksichtigt.</w:t>
      </w:r>
      <w:r w:rsidR="002A569F" w:rsidRPr="00396C5D">
        <w:rPr>
          <w:rFonts w:cs="Arial"/>
        </w:rPr>
        <w:t xml:space="preserve"> In den Stylesheets sind Angaben zur Positionierung von Seitenelementen, zur Textformatierung und zur Formatierung des Browserfensters gespeichert. </w:t>
      </w:r>
      <w:r w:rsidR="001B3617" w:rsidRPr="00396C5D">
        <w:rPr>
          <w:rFonts w:cs="Arial"/>
        </w:rPr>
        <w:t xml:space="preserve">Die Interpretation der Angaben </w:t>
      </w:r>
      <w:r w:rsidR="00AF14FF" w:rsidRPr="00396C5D">
        <w:rPr>
          <w:rFonts w:cs="Arial"/>
        </w:rPr>
        <w:t>ist teilweise vom Browser abhängig, wodurch Seiten in verschiedenen Browsern unterschiedliche Designs haben können</w:t>
      </w:r>
      <w:r w:rsidR="00AA50CF" w:rsidRPr="00396C5D">
        <w:rPr>
          <w:rFonts w:cs="Arial"/>
        </w:rPr>
        <w:t xml:space="preserve"> [17]</w:t>
      </w:r>
      <w:r w:rsidR="00AF14FF" w:rsidRPr="00396C5D">
        <w:rPr>
          <w:rFonts w:cs="Arial"/>
        </w:rPr>
        <w:t>.</w:t>
      </w:r>
      <w:ins w:id="71" w:author="Acer" w:date="2016-08-11T10:57:00Z">
        <w:r w:rsidR="008337E0">
          <w:rPr>
            <w:rFonts w:cs="Arial"/>
          </w:rPr>
          <w:t xml:space="preserve"> Wie kommt das zustande?</w:t>
        </w:r>
      </w:ins>
    </w:p>
    <w:p w:rsidR="006A2F1C" w:rsidRPr="00396C5D" w:rsidRDefault="00743537" w:rsidP="006A2F1C">
      <w:pPr>
        <w:pStyle w:val="berschrift2"/>
        <w:rPr>
          <w:rFonts w:cs="Arial"/>
        </w:rPr>
      </w:pPr>
      <w:bookmarkStart w:id="72" w:name="_Toc458518803"/>
      <w:r w:rsidRPr="00396C5D">
        <w:rPr>
          <w:rFonts w:cs="Arial"/>
        </w:rPr>
        <w:t xml:space="preserve">Alternative Ansätze zum </w:t>
      </w:r>
      <w:r w:rsidR="00782907" w:rsidRPr="00396C5D">
        <w:rPr>
          <w:rFonts w:cs="Arial"/>
        </w:rPr>
        <w:t>Chemikalien</w:t>
      </w:r>
      <w:r w:rsidRPr="00396C5D">
        <w:rPr>
          <w:rFonts w:cs="Arial"/>
        </w:rPr>
        <w:t>management</w:t>
      </w:r>
      <w:bookmarkEnd w:id="72"/>
    </w:p>
    <w:p w:rsidR="0020128F" w:rsidRPr="00396C5D" w:rsidRDefault="00FC4CA3" w:rsidP="00BA7DF1">
      <w:pPr>
        <w:pStyle w:val="berschrift3"/>
        <w:rPr>
          <w:rFonts w:cs="Arial"/>
        </w:rPr>
      </w:pPr>
      <w:r>
        <w:rPr>
          <w:rFonts w:cs="Arial"/>
        </w:rPr>
        <w:t>Firmeneigene Software</w:t>
      </w:r>
    </w:p>
    <w:p w:rsidR="006A2F1C" w:rsidRPr="00396C5D" w:rsidRDefault="006A2F1C" w:rsidP="006A2F1C">
      <w:pPr>
        <w:rPr>
          <w:rFonts w:cs="Arial"/>
        </w:rPr>
      </w:pPr>
      <w:r w:rsidRPr="00396C5D">
        <w:rPr>
          <w:rFonts w:cs="Arial"/>
        </w:rPr>
        <w:t xml:space="preserve">Eine Alternative zu der Webanwendung wäre ein Webservice mit einer entsprechenden </w:t>
      </w:r>
      <w:r w:rsidR="002C1791" w:rsidRPr="00396C5D">
        <w:rPr>
          <w:rFonts w:cs="Arial"/>
        </w:rPr>
        <w:t xml:space="preserve">Client-Software. Diese Software könnte auf jeder Sprache mit </w:t>
      </w:r>
      <w:r w:rsidR="002C1791" w:rsidRPr="00396C5D">
        <w:rPr>
          <w:rFonts w:cs="Arial"/>
        </w:rPr>
        <w:lastRenderedPageBreak/>
        <w:t>Bibliotheken für Datenbankanbindung geschrieben werden und würde für Datenbankzugriffe auf den Webservice des Servers zurückgreifen. Ein Vorteil dieses Ansatzes wäre</w:t>
      </w:r>
      <w:r w:rsidR="00AF14FF" w:rsidRPr="00396C5D">
        <w:rPr>
          <w:rFonts w:cs="Arial"/>
        </w:rPr>
        <w:t xml:space="preserve"> eine deutlich geringere Serverlast, da nur SQL-Anfragen bearbeitet und keine HTML-Dateien generiert werden müss</w:t>
      </w:r>
      <w:r w:rsidR="00C57905" w:rsidRPr="00396C5D">
        <w:rPr>
          <w:rFonts w:cs="Arial"/>
        </w:rPr>
        <w:t>t</w:t>
      </w:r>
      <w:r w:rsidR="00AF14FF" w:rsidRPr="00396C5D">
        <w:rPr>
          <w:rFonts w:cs="Arial"/>
        </w:rPr>
        <w:t xml:space="preserve">en. </w:t>
      </w:r>
      <w:r w:rsidR="00C57905" w:rsidRPr="00396C5D">
        <w:rPr>
          <w:rFonts w:cs="Arial"/>
        </w:rPr>
        <w:t>Auch die Vereinheitlichung des Layouts wäre einfacher, ebenso die Auswertung und Anzeige von Datensätzen. Die Wartezeit</w:t>
      </w:r>
      <w:r w:rsidR="002A0920" w:rsidRPr="00396C5D">
        <w:rPr>
          <w:rFonts w:cs="Arial"/>
        </w:rPr>
        <w:t>en</w:t>
      </w:r>
      <w:r w:rsidR="00C57905" w:rsidRPr="00396C5D">
        <w:rPr>
          <w:rFonts w:cs="Arial"/>
        </w:rPr>
        <w:t xml:space="preserve"> beim Laden einer neuen Seite würden entfallen</w:t>
      </w:r>
      <w:r w:rsidR="002A0920" w:rsidRPr="00396C5D">
        <w:rPr>
          <w:rFonts w:cs="Arial"/>
        </w:rPr>
        <w:t xml:space="preserve"> und die Funktionalitäten könnten kompakter zusammengeführt werden. </w:t>
      </w:r>
      <w:r w:rsidR="00DD5732">
        <w:rPr>
          <w:rFonts w:cs="Arial"/>
        </w:rPr>
        <w:t>Angriffe durch SQL</w:t>
      </w:r>
      <w:r w:rsidR="00DD5732">
        <w:rPr>
          <w:rFonts w:cs="Arial"/>
        </w:rPr>
        <w:noBreakHyphen/>
      </w:r>
      <w:r w:rsidR="00683BB1" w:rsidRPr="00396C5D">
        <w:rPr>
          <w:rFonts w:cs="Arial"/>
        </w:rPr>
        <w:t xml:space="preserve">Injections, also das Einbringen von schädlichem </w:t>
      </w:r>
      <w:r w:rsidR="000600D5" w:rsidRPr="00396C5D">
        <w:rPr>
          <w:rFonts w:cs="Arial"/>
        </w:rPr>
        <w:t>SQL-</w:t>
      </w:r>
      <w:r w:rsidR="00683BB1" w:rsidRPr="00396C5D">
        <w:rPr>
          <w:rFonts w:cs="Arial"/>
        </w:rPr>
        <w:t>Code durch Benutzereingaben, könnten in einer Client-Anwendung leicht verhindert werden. Allerdings müsste die Kommunikation mit der Datenbank zusätzlich gesichert werden, um Zugriffe von U</w:t>
      </w:r>
      <w:r w:rsidR="00F92081" w:rsidRPr="00396C5D">
        <w:rPr>
          <w:rFonts w:cs="Arial"/>
        </w:rPr>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rsidRPr="00396C5D">
        <w:rPr>
          <w:rFonts w:cs="Arial"/>
        </w:rPr>
        <w:t>Weiterhin müsste auf jedem Rechner, der Zugriff auf die Datenbank benötigt, die Clientsoftware installiert werden.</w:t>
      </w:r>
    </w:p>
    <w:p w:rsidR="00D534E1" w:rsidRPr="00396C5D" w:rsidRDefault="00D534E1" w:rsidP="006A2F1C">
      <w:pPr>
        <w:rPr>
          <w:rFonts w:cs="Arial"/>
        </w:rPr>
      </w:pPr>
      <w:r w:rsidRPr="00396C5D">
        <w:rPr>
          <w:rFonts w:cs="Arial"/>
        </w:rPr>
        <w:t>Ein weiterer Ansatz wäre eine lokale SQLite-Datenbank mit einem Nutzer-Interface. SQLite-Datenbanken sind speziell für die Einbindung in Programme konfiguriert</w:t>
      </w:r>
      <w:r w:rsidR="00412830" w:rsidRPr="00396C5D">
        <w:rPr>
          <w:rFonts w:cs="Arial"/>
        </w:rPr>
        <w:t xml:space="preserve"> und nicht für den Zugriff über ein Netzwerk.</w:t>
      </w:r>
      <w:r w:rsidR="006B03EF" w:rsidRPr="00396C5D">
        <w:rPr>
          <w:rFonts w:cs="Arial"/>
        </w:rPr>
        <w:t xml:space="preserve"> </w:t>
      </w:r>
      <w:r w:rsidR="00412830" w:rsidRPr="00396C5D">
        <w:rPr>
          <w:rFonts w:cs="Arial"/>
        </w:rPr>
        <w:t>Die direkte Einbindung der Datenbank bedingt,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rsidRPr="00396C5D">
        <w:rPr>
          <w:rFonts w:cs="Arial"/>
        </w:rPr>
        <w:t xml:space="preserve">riff auf den Rechner mit der Anwendung benötigen würden. Allerdings wäre die </w:t>
      </w:r>
      <w:r w:rsidR="000735AC" w:rsidRPr="00396C5D">
        <w:rPr>
          <w:rFonts w:cs="Arial"/>
        </w:rPr>
        <w:t>Nutzung</w:t>
      </w:r>
      <w:r w:rsidR="00F1353C" w:rsidRPr="00396C5D">
        <w:rPr>
          <w:rFonts w:cs="Arial"/>
        </w:rPr>
        <w:t xml:space="preserve"> unkomfortabel und die Überprüfung von Beständen mit einem anderen Rechner nicht</w:t>
      </w:r>
      <w:r w:rsidR="00031BCD" w:rsidRPr="00396C5D">
        <w:rPr>
          <w:rFonts w:cs="Arial"/>
        </w:rPr>
        <w:t xml:space="preserve"> </w:t>
      </w:r>
      <w:r w:rsidR="00F1353C" w:rsidRPr="00396C5D">
        <w:rPr>
          <w:rFonts w:cs="Arial"/>
        </w:rPr>
        <w:t>möglich. I</w:t>
      </w:r>
      <w:r w:rsidR="00F329CC" w:rsidRPr="00396C5D">
        <w:rPr>
          <w:rFonts w:cs="Arial"/>
        </w:rPr>
        <w:t>m Falle eines Festplattenschadens wäre</w:t>
      </w:r>
      <w:r w:rsidR="00F1353C" w:rsidRPr="00396C5D">
        <w:rPr>
          <w:rFonts w:cs="Arial"/>
        </w:rPr>
        <w:t xml:space="preserve"> außerdem</w:t>
      </w:r>
      <w:r w:rsidR="00F329CC" w:rsidRPr="00396C5D">
        <w:rPr>
          <w:rFonts w:cs="Arial"/>
        </w:rPr>
        <w:t xml:space="preserve"> die gesamte Datenbank verloren</w:t>
      </w:r>
      <w:r w:rsidR="00AA50CF" w:rsidRPr="00396C5D">
        <w:rPr>
          <w:rFonts w:cs="Arial"/>
        </w:rPr>
        <w:t xml:space="preserve"> [14]</w:t>
      </w:r>
      <w:r w:rsidR="00F329CC" w:rsidRPr="00396C5D">
        <w:rPr>
          <w:rFonts w:cs="Arial"/>
        </w:rPr>
        <w:t>.</w:t>
      </w:r>
    </w:p>
    <w:p w:rsidR="00D534E1" w:rsidRPr="00396C5D" w:rsidRDefault="00D534E1" w:rsidP="00BA7DF1">
      <w:pPr>
        <w:pStyle w:val="berschrift3"/>
        <w:rPr>
          <w:rFonts w:cs="Arial"/>
        </w:rPr>
      </w:pPr>
      <w:bookmarkStart w:id="73" w:name="_Toc458518805"/>
      <w:r w:rsidRPr="00396C5D">
        <w:rPr>
          <w:rFonts w:cs="Arial"/>
        </w:rPr>
        <w:t>Fremdsoftware</w:t>
      </w:r>
      <w:bookmarkEnd w:id="73"/>
    </w:p>
    <w:p w:rsidR="0007159A" w:rsidRPr="00396C5D" w:rsidRDefault="008330B7" w:rsidP="0007159A">
      <w:pPr>
        <w:rPr>
          <w:rFonts w:cs="Arial"/>
        </w:rPr>
      </w:pPr>
      <w:r w:rsidRPr="00396C5D">
        <w:rPr>
          <w:rFonts w:cs="Arial"/>
        </w:rPr>
        <w:t>Es gibt bereits Softwarelösungen für die Inventarisierung von Chemikalien. Eine Software zur lokalen Speicherung und Bearbeitung ist das Programm „</w:t>
      </w:r>
      <w:r w:rsidR="00BE2453" w:rsidRPr="00396C5D">
        <w:rPr>
          <w:rFonts w:cs="Arial"/>
        </w:rPr>
        <w:t>Chemikalienverzeichnis 6.6“, das eine Bibliothek vorgespeicherter Chemikalien und Gefahrstoffverordnungen mitliefert</w:t>
      </w:r>
      <w:r w:rsidR="00B67546" w:rsidRPr="00396C5D">
        <w:rPr>
          <w:rFonts w:cs="Arial"/>
        </w:rPr>
        <w:t>.</w:t>
      </w:r>
      <w:r w:rsidR="00AB78EA" w:rsidRPr="00396C5D">
        <w:rPr>
          <w:rFonts w:cs="Arial"/>
        </w:rPr>
        <w:t xml:space="preserve"> Im Netzwerkbetrieb können Benutzer an anderen Rechnern über den Browser auf die lokal gespeicherte Datenbank zugreifen, auch ein Read-Only-Zugriff ist möglich. Der Preis für die Software liegt bei 419 € zzgl. </w:t>
      </w:r>
      <w:r w:rsidR="00AB78EA" w:rsidRPr="00396C5D">
        <w:rPr>
          <w:rFonts w:cs="Arial"/>
        </w:rPr>
        <w:lastRenderedPageBreak/>
        <w:t>Mehrwertsteuer</w:t>
      </w:r>
      <w:r w:rsidR="00AA50CF" w:rsidRPr="00396C5D">
        <w:rPr>
          <w:rFonts w:cs="Arial"/>
        </w:rPr>
        <w:t xml:space="preserve"> [14,15]</w:t>
      </w:r>
      <w:r w:rsidR="00AB78EA" w:rsidRPr="00396C5D">
        <w:rPr>
          <w:rFonts w:cs="Arial"/>
        </w:rPr>
        <w:t>.</w:t>
      </w:r>
      <w:r w:rsidR="007D1ADA">
        <w:rPr>
          <w:rFonts w:cs="Arial"/>
        </w:rPr>
        <w:t xml:space="preserve"> Nachteil dieser Software ist die altmodische Benutzeroberfläche</w:t>
      </w:r>
      <w:r w:rsidR="00B50C80">
        <w:rPr>
          <w:rFonts w:cs="Arial"/>
        </w:rPr>
        <w:t xml:space="preserve"> und</w:t>
      </w:r>
      <w:r w:rsidR="007D1ADA">
        <w:rPr>
          <w:rFonts w:cs="Arial"/>
        </w:rPr>
        <w:t xml:space="preserve"> </w:t>
      </w:r>
      <w:r w:rsidR="00B50C80">
        <w:rPr>
          <w:rFonts w:cs="Arial"/>
        </w:rPr>
        <w:t>fehlende Unterstützung der aktuellen Windows-Version. Weiterhin gab es keine Demo-Version der Software zum Download, sodass der Funktionsumfang nicht getestet werden konnte.</w:t>
      </w:r>
    </w:p>
    <w:p w:rsidR="00B50C80" w:rsidRDefault="00AB78EA" w:rsidP="0007159A">
      <w:pPr>
        <w:rPr>
          <w:ins w:id="74" w:author="Acer" w:date="2016-08-11T11:00:00Z"/>
          <w:rFonts w:cs="Arial"/>
        </w:rPr>
      </w:pPr>
      <w:r w:rsidRPr="00396C5D">
        <w:rPr>
          <w:rFonts w:cs="Arial"/>
        </w:rPr>
        <w:t xml:space="preserve">Als kostenlose Alternative </w:t>
      </w:r>
      <w:r w:rsidR="00C14934" w:rsidRPr="00396C5D">
        <w:rPr>
          <w:rFonts w:cs="Arial"/>
        </w:rPr>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rsidRPr="00396C5D">
        <w:rPr>
          <w:rFonts w:cs="Arial"/>
        </w:rPr>
        <w:t xml:space="preserve"> Es ist eine Kommunikationsfunktion für Mitglieder der gleichen Gruppe und</w:t>
      </w:r>
      <w:r w:rsidR="005A398F" w:rsidRPr="00396C5D">
        <w:rPr>
          <w:rFonts w:cs="Arial"/>
        </w:rPr>
        <w:t xml:space="preserve"> eine Newsfeed-Funktion für Laboratorien integriert.</w:t>
      </w:r>
      <w:r w:rsidR="00216C27" w:rsidRPr="00396C5D">
        <w:rPr>
          <w:rFonts w:cs="Arial"/>
        </w:rPr>
        <w:t xml:space="preserve"> Alle Daten werden auf einem Quartzy-Server gespeichert, </w:t>
      </w:r>
      <w:ins w:id="75" w:author="Acer" w:date="2016-08-11T11:00:00Z">
        <w:r w:rsidR="003674E4">
          <w:rPr>
            <w:rFonts w:cs="Arial"/>
          </w:rPr>
          <w:t xml:space="preserve"> während </w:t>
        </w:r>
      </w:ins>
      <w:r w:rsidR="00216C27" w:rsidRPr="00396C5D">
        <w:rPr>
          <w:rFonts w:cs="Arial"/>
        </w:rPr>
        <w:t>der Zugriff</w:t>
      </w:r>
      <w:del w:id="76" w:author="Acer" w:date="2016-08-11T11:00:00Z">
        <w:r w:rsidR="00216C27" w:rsidRPr="00396C5D" w:rsidDel="003674E4">
          <w:rPr>
            <w:rFonts w:cs="Arial"/>
          </w:rPr>
          <w:delText xml:space="preserve"> ist</w:delText>
        </w:r>
      </w:del>
      <w:r w:rsidR="00216C27" w:rsidRPr="00396C5D">
        <w:rPr>
          <w:rFonts w:cs="Arial"/>
        </w:rPr>
        <w:t xml:space="preserve"> </w:t>
      </w:r>
      <w:ins w:id="77" w:author="Acer" w:date="2016-08-11T11:00:00Z">
        <w:r w:rsidR="003674E4">
          <w:rPr>
            <w:rFonts w:cs="Arial"/>
          </w:rPr>
          <w:t xml:space="preserve">gleichzeitig </w:t>
        </w:r>
      </w:ins>
      <w:r w:rsidR="00216C27" w:rsidRPr="00396C5D">
        <w:rPr>
          <w:rFonts w:cs="Arial"/>
        </w:rPr>
        <w:t xml:space="preserve">nur über </w:t>
      </w:r>
      <w:r w:rsidR="00AA50CF">
        <w:rPr>
          <w:rFonts w:cs="Arial"/>
        </w:rPr>
        <w:t>die Benutzeroberfläche möglich</w:t>
      </w:r>
      <w:ins w:id="78" w:author="Acer" w:date="2016-08-11T11:00:00Z">
        <w:r w:rsidR="003674E4">
          <w:rPr>
            <w:rFonts w:cs="Arial"/>
          </w:rPr>
          <w:t xml:space="preserve"> ist</w:t>
        </w:r>
      </w:ins>
      <w:r w:rsidR="00AA50CF">
        <w:rPr>
          <w:rFonts w:cs="Arial"/>
        </w:rPr>
        <w:t>.</w:t>
      </w:r>
      <w:r w:rsidR="000344F6">
        <w:rPr>
          <w:rFonts w:cs="Arial"/>
        </w:rPr>
        <w:t xml:space="preserve"> Die Software ist ausgelegt für große Institutionen mit mehreren</w:t>
      </w:r>
      <w:r w:rsidR="007D1ADA">
        <w:rPr>
          <w:rFonts w:cs="Arial"/>
        </w:rPr>
        <w:t xml:space="preserve"> Laboren und besitzt viele Funktionen zur Einrichtung der Infrastru</w:t>
      </w:r>
      <w:r w:rsidR="00B50C80">
        <w:rPr>
          <w:rFonts w:cs="Arial"/>
        </w:rPr>
        <w:t xml:space="preserve">ktur zwischen den Mitarbeitern. Diese Funktionen </w:t>
      </w:r>
      <w:r w:rsidR="00F25BD1">
        <w:rPr>
          <w:rFonts w:cs="Arial"/>
        </w:rPr>
        <w:t>sind für kleine Institutionen nicht nötig</w:t>
      </w:r>
      <w:ins w:id="79" w:author="Acer" w:date="2016-08-11T11:00:00Z">
        <w:r w:rsidR="003674E4">
          <w:rPr>
            <w:rFonts w:cs="Arial"/>
          </w:rPr>
          <w:t>.</w:t>
        </w:r>
      </w:ins>
      <w:del w:id="80" w:author="Acer" w:date="2016-08-11T11:00:00Z">
        <w:r w:rsidR="00F25BD1" w:rsidDel="003674E4">
          <w:rPr>
            <w:rFonts w:cs="Arial"/>
          </w:rPr>
          <w:delText>,</w:delText>
        </w:r>
      </w:del>
      <w:r w:rsidR="00F25BD1">
        <w:rPr>
          <w:rFonts w:cs="Arial"/>
        </w:rPr>
        <w:t xml:space="preserve"> </w:t>
      </w:r>
      <w:ins w:id="81" w:author="Acer" w:date="2016-08-11T11:00:00Z">
        <w:r w:rsidR="003674E4">
          <w:rPr>
            <w:rFonts w:cs="Arial"/>
          </w:rPr>
          <w:t>S</w:t>
        </w:r>
      </w:ins>
      <w:del w:id="82" w:author="Acer" w:date="2016-08-11T11:00:00Z">
        <w:r w:rsidR="00F25BD1" w:rsidDel="003674E4">
          <w:rPr>
            <w:rFonts w:cs="Arial"/>
          </w:rPr>
          <w:delText>s</w:delText>
        </w:r>
      </w:del>
      <w:r w:rsidR="00F25BD1">
        <w:rPr>
          <w:rFonts w:cs="Arial"/>
        </w:rPr>
        <w:t xml:space="preserve">tattdessen sollte eine schlanke und angepasste Software verwendet werden. </w:t>
      </w:r>
      <w:r w:rsidR="00D078B2">
        <w:rPr>
          <w:rFonts w:cs="Arial"/>
        </w:rPr>
        <w:t xml:space="preserve">Wichtig war auch die Möglichkeit zu Erweiterungen, um die Datenbank mit anderen Management-Systemen im Labor zu verbinden. </w:t>
      </w:r>
      <w:r w:rsidR="00F25BD1">
        <w:rPr>
          <w:rFonts w:cs="Arial"/>
        </w:rPr>
        <w:t>Außerdem stellt die Webanwendung keine Informationen zur Datensicherheit zur Verfügung.</w:t>
      </w:r>
    </w:p>
    <w:p w:rsidR="003674E4" w:rsidRPr="00396C5D" w:rsidRDefault="003674E4" w:rsidP="0007159A">
      <w:pPr>
        <w:rPr>
          <w:rFonts w:cs="Arial"/>
        </w:rPr>
      </w:pPr>
      <w:ins w:id="83" w:author="Acer" w:date="2016-08-11T11:00:00Z">
        <w:r>
          <w:rPr>
            <w:rFonts w:cs="Arial"/>
          </w:rPr>
          <w:t>Hier sind Teile für die Einleitung drin….könntest du übernehmen</w:t>
        </w:r>
      </w:ins>
    </w:p>
    <w:p w:rsidR="00235C6E" w:rsidRPr="00396C5D" w:rsidRDefault="00235C6E" w:rsidP="007F5CAA">
      <w:pPr>
        <w:rPr>
          <w:rFonts w:cs="Arial"/>
        </w:rPr>
      </w:pPr>
    </w:p>
    <w:p w:rsidR="008B6071" w:rsidRPr="00396C5D" w:rsidRDefault="008B6071" w:rsidP="007F5CAA">
      <w:pPr>
        <w:rPr>
          <w:rFonts w:cs="Arial"/>
        </w:rPr>
        <w:sectPr w:rsidR="008B6071" w:rsidRPr="00396C5D" w:rsidSect="00342203">
          <w:headerReference w:type="default" r:id="rId17"/>
          <w:pgSz w:w="11906" w:h="16838"/>
          <w:pgMar w:top="1417" w:right="1417" w:bottom="1134" w:left="1417" w:header="708" w:footer="708" w:gutter="0"/>
          <w:pgNumType w:start="1"/>
          <w:cols w:space="708"/>
          <w:docGrid w:linePitch="360"/>
        </w:sectPr>
      </w:pPr>
    </w:p>
    <w:p w:rsidR="00342203" w:rsidRPr="00396C5D" w:rsidRDefault="003674E4" w:rsidP="00342203">
      <w:pPr>
        <w:pStyle w:val="berschrift1"/>
        <w:keepNext/>
        <w:pageBreakBefore/>
        <w:tabs>
          <w:tab w:val="num" w:pos="432"/>
        </w:tabs>
        <w:spacing w:before="240" w:after="60"/>
        <w:rPr>
          <w:rFonts w:cs="Arial"/>
        </w:rPr>
      </w:pPr>
      <w:bookmarkStart w:id="84" w:name="_Toc458518806"/>
      <w:ins w:id="85" w:author="Acer" w:date="2016-08-11T11:01:00Z">
        <w:r>
          <w:rPr>
            <w:rFonts w:cs="Arial"/>
          </w:rPr>
          <w:lastRenderedPageBreak/>
          <w:t xml:space="preserve">Präzisierung der </w:t>
        </w:r>
      </w:ins>
      <w:r w:rsidR="000735AC" w:rsidRPr="00396C5D">
        <w:rPr>
          <w:rFonts w:cs="Arial"/>
        </w:rPr>
        <w:t>Ziels</w:t>
      </w:r>
      <w:r w:rsidR="00656DCA" w:rsidRPr="00396C5D">
        <w:rPr>
          <w:rFonts w:cs="Arial"/>
        </w:rPr>
        <w:t>tellung</w:t>
      </w:r>
      <w:bookmarkEnd w:id="84"/>
      <w:ins w:id="86" w:author="Acer" w:date="2016-08-11T11:01:00Z">
        <w:r>
          <w:rPr>
            <w:rFonts w:cs="Arial"/>
          </w:rPr>
          <w:t xml:space="preserve"> (gehört eigentlich an den Anfang, könntest du aber hier nochmal genauer beleuchten)</w:t>
        </w:r>
      </w:ins>
    </w:p>
    <w:p w:rsidR="00235C6E" w:rsidRPr="00396C5D" w:rsidRDefault="00B457F3" w:rsidP="007F5CAA">
      <w:pPr>
        <w:rPr>
          <w:rFonts w:cs="Arial"/>
        </w:rPr>
      </w:pPr>
      <w:r w:rsidRPr="00396C5D">
        <w:rPr>
          <w:rFonts w:cs="Arial"/>
        </w:rPr>
        <w:t xml:space="preserve">Ziel der Praxisarbeit war die Entwicklung und Implementierung eines browser-basierten Datenbanksystems zur firmeninternen Chemikalienverwaltung. Die Datenbank sollte </w:t>
      </w:r>
      <w:r w:rsidR="00A7348E" w:rsidRPr="00396C5D">
        <w:rPr>
          <w:rFonts w:cs="Arial"/>
        </w:rPr>
        <w:t xml:space="preserve">auf einem internen Server liegen und </w:t>
      </w:r>
      <w:r w:rsidRPr="00396C5D">
        <w:rPr>
          <w:rFonts w:cs="Arial"/>
        </w:rPr>
        <w:t>über ein Webinterface für alle Rechner im Firmennetz erreichbar sein</w:t>
      </w:r>
      <w:r w:rsidR="00A7348E" w:rsidRPr="00396C5D">
        <w:rPr>
          <w:rFonts w:cs="Arial"/>
        </w:rPr>
        <w:t>.</w:t>
      </w:r>
      <w:r w:rsidR="002421D2" w:rsidRPr="00396C5D">
        <w:rPr>
          <w:rFonts w:cs="Arial"/>
        </w:rPr>
        <w:t xml:space="preserve"> Die</w:t>
      </w:r>
      <w:r w:rsidR="00A7348E" w:rsidRPr="00396C5D">
        <w:rPr>
          <w:rFonts w:cs="Arial"/>
        </w:rPr>
        <w:t xml:space="preserve"> Anforderungen an das Interface waren:</w:t>
      </w:r>
    </w:p>
    <w:p w:rsidR="00A7348E" w:rsidRPr="00396C5D" w:rsidRDefault="00A7348E" w:rsidP="00A7348E">
      <w:pPr>
        <w:pStyle w:val="Listenabsatz"/>
        <w:numPr>
          <w:ilvl w:val="0"/>
          <w:numId w:val="17"/>
        </w:numPr>
        <w:rPr>
          <w:rFonts w:cs="Arial"/>
        </w:rPr>
      </w:pPr>
      <w:r w:rsidRPr="00396C5D">
        <w:rPr>
          <w:rFonts w:cs="Arial"/>
        </w:rPr>
        <w:t>Intuitive</w:t>
      </w:r>
      <w:r w:rsidR="002421D2" w:rsidRPr="00396C5D">
        <w:rPr>
          <w:rFonts w:cs="Arial"/>
        </w:rPr>
        <w:t>r, benutzerfreundlicher</w:t>
      </w:r>
      <w:r w:rsidRPr="00396C5D">
        <w:rPr>
          <w:rFonts w:cs="Arial"/>
        </w:rPr>
        <w:t xml:space="preserve"> </w:t>
      </w:r>
      <w:r w:rsidR="002421D2" w:rsidRPr="00396C5D">
        <w:rPr>
          <w:rFonts w:cs="Arial"/>
        </w:rPr>
        <w:t>Aufbau</w:t>
      </w:r>
    </w:p>
    <w:p w:rsidR="00A7348E" w:rsidRPr="00396C5D" w:rsidRDefault="00A7348E" w:rsidP="00960E8F">
      <w:pPr>
        <w:pStyle w:val="Listenabsatz"/>
        <w:numPr>
          <w:ilvl w:val="0"/>
          <w:numId w:val="17"/>
        </w:numPr>
        <w:rPr>
          <w:rFonts w:cs="Arial"/>
        </w:rPr>
      </w:pPr>
      <w:r w:rsidRPr="00396C5D">
        <w:rPr>
          <w:rFonts w:cs="Arial"/>
        </w:rPr>
        <w:t>Passwortschutz</w:t>
      </w:r>
    </w:p>
    <w:p w:rsidR="00A7348E" w:rsidRPr="00396C5D" w:rsidRDefault="00BC11B1" w:rsidP="00A7348E">
      <w:pPr>
        <w:pStyle w:val="Listenabsatz"/>
        <w:numPr>
          <w:ilvl w:val="0"/>
          <w:numId w:val="17"/>
        </w:numPr>
        <w:rPr>
          <w:rFonts w:cs="Arial"/>
        </w:rPr>
      </w:pPr>
      <w:r w:rsidRPr="00396C5D">
        <w:rPr>
          <w:rFonts w:cs="Arial"/>
        </w:rPr>
        <w:t>Datenmanipulation ohne manuelle Eingabe von SQL-Befehlen</w:t>
      </w:r>
    </w:p>
    <w:p w:rsidR="00BC11B1" w:rsidRPr="00396C5D" w:rsidRDefault="00BC11B1" w:rsidP="00A7348E">
      <w:pPr>
        <w:pStyle w:val="Listenabsatz"/>
        <w:numPr>
          <w:ilvl w:val="0"/>
          <w:numId w:val="17"/>
        </w:numPr>
        <w:rPr>
          <w:rFonts w:cs="Arial"/>
        </w:rPr>
      </w:pPr>
      <w:r w:rsidRPr="00396C5D">
        <w:rPr>
          <w:rFonts w:cs="Arial"/>
        </w:rPr>
        <w:t>Bereitstellung von Grundfunktionen:</w:t>
      </w:r>
    </w:p>
    <w:p w:rsidR="00BC11B1" w:rsidRPr="00396C5D" w:rsidRDefault="00BC11B1" w:rsidP="00BC11B1">
      <w:pPr>
        <w:pStyle w:val="Listenabsatz"/>
        <w:numPr>
          <w:ilvl w:val="1"/>
          <w:numId w:val="17"/>
        </w:numPr>
        <w:rPr>
          <w:rFonts w:cs="Arial"/>
        </w:rPr>
      </w:pPr>
      <w:r w:rsidRPr="00396C5D">
        <w:rPr>
          <w:rFonts w:cs="Arial"/>
        </w:rPr>
        <w:t>Einträge einfügen</w:t>
      </w:r>
    </w:p>
    <w:p w:rsidR="00BC11B1" w:rsidRPr="00396C5D" w:rsidRDefault="00BC11B1" w:rsidP="00BC11B1">
      <w:pPr>
        <w:pStyle w:val="Listenabsatz"/>
        <w:numPr>
          <w:ilvl w:val="1"/>
          <w:numId w:val="17"/>
        </w:numPr>
        <w:rPr>
          <w:rFonts w:cs="Arial"/>
        </w:rPr>
      </w:pPr>
      <w:r w:rsidRPr="00396C5D">
        <w:rPr>
          <w:rFonts w:cs="Arial"/>
        </w:rPr>
        <w:t>Einträge bearbeiten</w:t>
      </w:r>
    </w:p>
    <w:p w:rsidR="00BC11B1" w:rsidRPr="00396C5D" w:rsidRDefault="00BC11B1" w:rsidP="00BC11B1">
      <w:pPr>
        <w:pStyle w:val="Listenabsatz"/>
        <w:numPr>
          <w:ilvl w:val="1"/>
          <w:numId w:val="17"/>
        </w:numPr>
        <w:rPr>
          <w:rFonts w:cs="Arial"/>
        </w:rPr>
      </w:pPr>
      <w:r w:rsidRPr="00396C5D">
        <w:rPr>
          <w:rFonts w:cs="Arial"/>
        </w:rPr>
        <w:t>Einträge anzeigen, suchen oder filtern</w:t>
      </w:r>
    </w:p>
    <w:p w:rsidR="000A212A" w:rsidRPr="00396C5D" w:rsidRDefault="00960E8F" w:rsidP="00624C93">
      <w:pPr>
        <w:rPr>
          <w:rFonts w:cs="Arial"/>
        </w:rPr>
      </w:pPr>
      <w:r w:rsidRPr="00396C5D">
        <w:rPr>
          <w:rFonts w:cs="Arial"/>
        </w:rPr>
        <w:t>Als Datenbank sollte eine mindestens in der ersten Normalform vorliegende relationale Datenbank mit dem Datenbankmanagementsystem MySQL verwendet werden.</w:t>
      </w:r>
      <w:r w:rsidR="004915AD" w:rsidRPr="00396C5D">
        <w:rPr>
          <w:rFonts w:cs="Arial"/>
        </w:rPr>
        <w:t xml:space="preserve"> Die Datenbank sollte aus dem aktuellen Verzeichnis, einer Excel-Datei, heraus entwickelt werden.</w:t>
      </w:r>
    </w:p>
    <w:p w:rsidR="00EE231D" w:rsidRPr="00396C5D" w:rsidRDefault="00EE231D" w:rsidP="007F5CAA">
      <w:pPr>
        <w:rPr>
          <w:rFonts w:cs="Arial"/>
        </w:rPr>
      </w:pPr>
    </w:p>
    <w:p w:rsidR="00EE231D" w:rsidRPr="00396C5D" w:rsidRDefault="00EE231D" w:rsidP="007F5CAA">
      <w:pPr>
        <w:rPr>
          <w:rFonts w:cs="Arial"/>
        </w:rPr>
        <w:sectPr w:rsidR="00EE231D" w:rsidRPr="00396C5D" w:rsidSect="00235C6E">
          <w:headerReference w:type="default" r:id="rId18"/>
          <w:type w:val="continuous"/>
          <w:pgSz w:w="11906" w:h="16838"/>
          <w:pgMar w:top="1417" w:right="1417" w:bottom="1134" w:left="1417" w:header="708" w:footer="708" w:gutter="0"/>
          <w:cols w:space="708"/>
          <w:docGrid w:linePitch="360"/>
        </w:sectPr>
      </w:pPr>
    </w:p>
    <w:p w:rsidR="00EE231D" w:rsidRPr="00396C5D" w:rsidRDefault="00A837B6" w:rsidP="00EE231D">
      <w:pPr>
        <w:pStyle w:val="berschrift1"/>
        <w:rPr>
          <w:rFonts w:cs="Arial"/>
        </w:rPr>
      </w:pPr>
      <w:bookmarkStart w:id="87" w:name="_Toc458518807"/>
      <w:r w:rsidRPr="00396C5D">
        <w:rPr>
          <w:rFonts w:cs="Arial"/>
        </w:rPr>
        <w:lastRenderedPageBreak/>
        <w:t>Software</w:t>
      </w:r>
      <w:bookmarkEnd w:id="87"/>
    </w:p>
    <w:p w:rsidR="00EE231D" w:rsidRPr="00396C5D" w:rsidRDefault="00A837B6" w:rsidP="007F5CAA">
      <w:pPr>
        <w:rPr>
          <w:rFonts w:cs="Arial"/>
        </w:rPr>
      </w:pPr>
      <w:r w:rsidRPr="00396C5D">
        <w:rPr>
          <w:rFonts w:cs="Arial"/>
        </w:rPr>
        <w:t>Im Zuge dieser Arbeit wurde</w:t>
      </w:r>
      <w:r w:rsidR="006B7841" w:rsidRPr="00396C5D">
        <w:rPr>
          <w:rFonts w:cs="Arial"/>
        </w:rPr>
        <w:t>n</w:t>
      </w:r>
      <w:r w:rsidRPr="00396C5D">
        <w:rPr>
          <w:rFonts w:cs="Arial"/>
        </w:rPr>
        <w:t xml:space="preserve"> verschiedene Entwicklungsumgebungen für die Programmierung verwendet. </w:t>
      </w:r>
      <w:r w:rsidR="00F73F1B" w:rsidRPr="00396C5D">
        <w:rPr>
          <w:rFonts w:cs="Arial"/>
        </w:rPr>
        <w:t>Die verwendeten Entwicklungsumgebungen und Editoren waren:</w:t>
      </w:r>
    </w:p>
    <w:p w:rsidR="00F73F1B" w:rsidRPr="00396C5D" w:rsidRDefault="00F73F1B" w:rsidP="00F73F1B">
      <w:pPr>
        <w:pStyle w:val="Listenabsatz"/>
        <w:numPr>
          <w:ilvl w:val="0"/>
          <w:numId w:val="19"/>
        </w:numPr>
        <w:rPr>
          <w:rFonts w:cs="Arial"/>
        </w:rPr>
      </w:pPr>
      <w:r w:rsidRPr="00396C5D">
        <w:rPr>
          <w:rFonts w:cs="Arial"/>
        </w:rPr>
        <w:t>Netbeans DIE</w:t>
      </w:r>
    </w:p>
    <w:p w:rsidR="00F73F1B" w:rsidRPr="00396C5D" w:rsidRDefault="00F73F1B" w:rsidP="00F73F1B">
      <w:pPr>
        <w:pStyle w:val="Listenabsatz"/>
        <w:numPr>
          <w:ilvl w:val="0"/>
          <w:numId w:val="19"/>
        </w:numPr>
        <w:rPr>
          <w:rFonts w:cs="Arial"/>
        </w:rPr>
      </w:pPr>
      <w:r w:rsidRPr="00396C5D">
        <w:rPr>
          <w:rFonts w:cs="Arial"/>
        </w:rPr>
        <w:t>Microsoft Visual Studio C# 2010 Express</w:t>
      </w:r>
    </w:p>
    <w:p w:rsidR="00F73F1B" w:rsidRPr="00396C5D" w:rsidRDefault="00F73F1B" w:rsidP="00F73F1B">
      <w:pPr>
        <w:pStyle w:val="Listenabsatz"/>
        <w:numPr>
          <w:ilvl w:val="0"/>
          <w:numId w:val="19"/>
        </w:numPr>
        <w:rPr>
          <w:rFonts w:cs="Arial"/>
        </w:rPr>
      </w:pPr>
      <w:r w:rsidRPr="00396C5D">
        <w:rPr>
          <w:rFonts w:cs="Arial"/>
        </w:rPr>
        <w:t>Atom Editor</w:t>
      </w:r>
    </w:p>
    <w:p w:rsidR="00F73F1B" w:rsidRPr="00396C5D" w:rsidRDefault="00F73F1B" w:rsidP="00F73F1B">
      <w:pPr>
        <w:pStyle w:val="Listenabsatz"/>
        <w:numPr>
          <w:ilvl w:val="0"/>
          <w:numId w:val="19"/>
        </w:numPr>
        <w:rPr>
          <w:rFonts w:cs="Arial"/>
        </w:rPr>
      </w:pPr>
      <w:r w:rsidRPr="00396C5D">
        <w:rPr>
          <w:rFonts w:cs="Arial"/>
        </w:rPr>
        <w:t>Notepad++</w:t>
      </w:r>
    </w:p>
    <w:p w:rsidR="00F73F1B" w:rsidRPr="00396C5D" w:rsidRDefault="00F73F1B" w:rsidP="00F73F1B">
      <w:pPr>
        <w:rPr>
          <w:rFonts w:cs="Arial"/>
        </w:rPr>
      </w:pPr>
      <w:r w:rsidRPr="00396C5D">
        <w:rPr>
          <w:rFonts w:cs="Arial"/>
        </w:rPr>
        <w:t>Für die Strukturierung und Verwaltung der Datenbank wurde folgende Software verwendet:</w:t>
      </w:r>
    </w:p>
    <w:p w:rsidR="00F73F1B" w:rsidRPr="00396C5D" w:rsidRDefault="004A7208" w:rsidP="00F73F1B">
      <w:pPr>
        <w:pStyle w:val="Listenabsatz"/>
        <w:numPr>
          <w:ilvl w:val="0"/>
          <w:numId w:val="20"/>
        </w:numPr>
        <w:rPr>
          <w:rFonts w:cs="Arial"/>
        </w:rPr>
      </w:pPr>
      <w:r w:rsidRPr="00396C5D">
        <w:rPr>
          <w:rFonts w:cs="Arial"/>
        </w:rPr>
        <w:t>phpMyAdmin</w:t>
      </w:r>
    </w:p>
    <w:p w:rsidR="004A7208" w:rsidRPr="00396C5D" w:rsidRDefault="004A7208" w:rsidP="00F73F1B">
      <w:pPr>
        <w:pStyle w:val="Listenabsatz"/>
        <w:numPr>
          <w:ilvl w:val="0"/>
          <w:numId w:val="20"/>
        </w:numPr>
        <w:rPr>
          <w:rFonts w:cs="Arial"/>
        </w:rPr>
      </w:pPr>
      <w:r w:rsidRPr="00396C5D">
        <w:rPr>
          <w:rFonts w:cs="Arial"/>
        </w:rPr>
        <w:t>DB Designer Fork</w:t>
      </w:r>
    </w:p>
    <w:p w:rsidR="004A7208" w:rsidRPr="00396C5D" w:rsidRDefault="004A7208" w:rsidP="00F73F1B">
      <w:pPr>
        <w:pStyle w:val="Listenabsatz"/>
        <w:numPr>
          <w:ilvl w:val="0"/>
          <w:numId w:val="20"/>
        </w:numPr>
        <w:rPr>
          <w:rFonts w:cs="Arial"/>
        </w:rPr>
      </w:pPr>
      <w:r w:rsidRPr="00396C5D">
        <w:rPr>
          <w:rFonts w:cs="Arial"/>
        </w:rPr>
        <w:t>MySQL</w:t>
      </w:r>
    </w:p>
    <w:p w:rsidR="00D02F6A" w:rsidRPr="00396C5D" w:rsidRDefault="00D02F6A" w:rsidP="00F73F1B">
      <w:pPr>
        <w:pStyle w:val="Listenabsatz"/>
        <w:numPr>
          <w:ilvl w:val="0"/>
          <w:numId w:val="20"/>
        </w:numPr>
        <w:rPr>
          <w:rFonts w:cs="Arial"/>
        </w:rPr>
      </w:pPr>
      <w:r w:rsidRPr="00396C5D">
        <w:rPr>
          <w:rFonts w:cs="Arial"/>
        </w:rPr>
        <w:t>MySQLDump</w:t>
      </w:r>
      <w:r w:rsidR="00771224" w:rsidRPr="00396C5D">
        <w:rPr>
          <w:rFonts w:cs="Arial"/>
        </w:rPr>
        <w:t>er</w:t>
      </w:r>
    </w:p>
    <w:p w:rsidR="004A7208" w:rsidRPr="00396C5D" w:rsidRDefault="004A7208" w:rsidP="004A7208">
      <w:pPr>
        <w:rPr>
          <w:rFonts w:cs="Arial"/>
        </w:rPr>
      </w:pPr>
      <w:r w:rsidRPr="00396C5D">
        <w:rPr>
          <w:rFonts w:cs="Arial"/>
        </w:rPr>
        <w:t>Für die Einrichtung und den Betrieb des lokalen Webservers wurde das XAMPP-Paket genutzt.</w:t>
      </w:r>
    </w:p>
    <w:p w:rsidR="00656DCA" w:rsidRPr="00396C5D" w:rsidRDefault="00656DCA" w:rsidP="004A7208">
      <w:pPr>
        <w:rPr>
          <w:rFonts w:cs="Arial"/>
        </w:rPr>
      </w:pPr>
      <w:r w:rsidRPr="00396C5D">
        <w:rPr>
          <w:rFonts w:cs="Arial"/>
        </w:rPr>
        <w:t>Weiterhin wurde für die Dokumentation Microsoft Office 2010 und als Browser Mozilla Firefox</w:t>
      </w:r>
      <w:r w:rsidR="005A6A35" w:rsidRPr="00396C5D">
        <w:rPr>
          <w:rFonts w:cs="Arial"/>
        </w:rPr>
        <w:t xml:space="preserve"> und Google Chrome</w:t>
      </w:r>
      <w:r w:rsidRPr="00396C5D">
        <w:rPr>
          <w:rFonts w:cs="Arial"/>
        </w:rPr>
        <w:t xml:space="preserve"> eingesetzt.</w:t>
      </w:r>
    </w:p>
    <w:p w:rsidR="00F73F1B" w:rsidRPr="00396C5D" w:rsidRDefault="00F73F1B" w:rsidP="007F5CAA">
      <w:pPr>
        <w:rPr>
          <w:rFonts w:cs="Arial"/>
        </w:rPr>
      </w:pPr>
    </w:p>
    <w:p w:rsidR="00EE231D" w:rsidRPr="00396C5D" w:rsidRDefault="00EE231D" w:rsidP="007F5CAA">
      <w:pPr>
        <w:rPr>
          <w:rFonts w:cs="Arial"/>
        </w:rPr>
        <w:sectPr w:rsidR="00EE231D" w:rsidRPr="00396C5D" w:rsidSect="00EE231D">
          <w:headerReference w:type="default" r:id="rId19"/>
          <w:pgSz w:w="11906" w:h="16838"/>
          <w:pgMar w:top="1417" w:right="1417" w:bottom="1134" w:left="1417" w:header="708" w:footer="708" w:gutter="0"/>
          <w:cols w:space="708"/>
          <w:docGrid w:linePitch="360"/>
        </w:sectPr>
      </w:pPr>
    </w:p>
    <w:p w:rsidR="00EE231D" w:rsidRPr="00396C5D" w:rsidRDefault="00AC2AB3" w:rsidP="00EE231D">
      <w:pPr>
        <w:pStyle w:val="berschrift1"/>
        <w:rPr>
          <w:rFonts w:cs="Arial"/>
        </w:rPr>
      </w:pPr>
      <w:bookmarkStart w:id="88" w:name="_Toc458518808"/>
      <w:r w:rsidRPr="00396C5D">
        <w:rPr>
          <w:rFonts w:cs="Arial"/>
        </w:rPr>
        <w:lastRenderedPageBreak/>
        <w:t>Konzeption</w:t>
      </w:r>
      <w:bookmarkEnd w:id="88"/>
    </w:p>
    <w:p w:rsidR="00EE231D" w:rsidRPr="00396C5D" w:rsidRDefault="00E24EDD" w:rsidP="00E24EDD">
      <w:pPr>
        <w:pStyle w:val="berschrift2"/>
        <w:rPr>
          <w:rFonts w:cs="Arial"/>
        </w:rPr>
      </w:pPr>
      <w:bookmarkStart w:id="89" w:name="_Toc458518809"/>
      <w:r w:rsidRPr="00396C5D">
        <w:rPr>
          <w:rFonts w:cs="Arial"/>
        </w:rPr>
        <w:t>Datenbankstruktur</w:t>
      </w:r>
      <w:bookmarkEnd w:id="89"/>
    </w:p>
    <w:p w:rsidR="00E24EDD" w:rsidRPr="00396C5D" w:rsidRDefault="00BC5850" w:rsidP="00E24EDD">
      <w:pPr>
        <w:rPr>
          <w:rFonts w:cs="Arial"/>
        </w:rPr>
      </w:pPr>
      <w:r w:rsidRPr="00396C5D">
        <w:rPr>
          <w:rFonts w:cs="Arial"/>
        </w:rPr>
        <w:t>Das bestehende Verzeichnis</w:t>
      </w:r>
      <w:r w:rsidR="00EA2CD7" w:rsidRPr="00396C5D">
        <w:rPr>
          <w:rFonts w:cs="Arial"/>
        </w:rPr>
        <w:t xml:space="preserve"> in Form einer Excel-Datei enthielt alle gelieferten Chemikalien, </w:t>
      </w:r>
      <w:ins w:id="90" w:author="Acer" w:date="2016-08-11T11:02:00Z">
        <w:r w:rsidR="00D407FF">
          <w:rPr>
            <w:rFonts w:cs="Arial"/>
          </w:rPr>
          <w:t>wobei</w:t>
        </w:r>
      </w:ins>
      <w:ins w:id="91" w:author="Acer" w:date="2016-08-11T11:03:00Z">
        <w:r w:rsidR="00D407FF">
          <w:rPr>
            <w:rFonts w:cs="Arial"/>
          </w:rPr>
          <w:t xml:space="preserve"> </w:t>
        </w:r>
      </w:ins>
      <w:del w:id="92" w:author="Acer" w:date="2016-08-11T11:03:00Z">
        <w:r w:rsidR="00EA2CD7" w:rsidRPr="00396C5D" w:rsidDel="00D407FF">
          <w:rPr>
            <w:rFonts w:cs="Arial"/>
          </w:rPr>
          <w:delText>mit</w:delText>
        </w:r>
      </w:del>
      <w:r w:rsidR="00EA2CD7" w:rsidRPr="00396C5D">
        <w:rPr>
          <w:rFonts w:cs="Arial"/>
        </w:rPr>
        <w:t xml:space="preserve"> jede</w:t>
      </w:r>
      <w:del w:id="93" w:author="Acer" w:date="2016-08-11T11:03:00Z">
        <w:r w:rsidR="00EA2CD7" w:rsidRPr="00396C5D" w:rsidDel="00D407FF">
          <w:rPr>
            <w:rFonts w:cs="Arial"/>
          </w:rPr>
          <w:delText>r</w:delText>
        </w:r>
      </w:del>
      <w:r w:rsidR="00EA2CD7" w:rsidRPr="00396C5D">
        <w:rPr>
          <w:rFonts w:cs="Arial"/>
        </w:rPr>
        <w:t xml:space="preserve"> Lieferung als eigene Zeile</w:t>
      </w:r>
      <w:ins w:id="94" w:author="Acer" w:date="2016-08-11T11:03:00Z">
        <w:r w:rsidR="00D407FF">
          <w:rPr>
            <w:rFonts w:cs="Arial"/>
          </w:rPr>
          <w:t xml:space="preserve"> erfasst wurde</w:t>
        </w:r>
      </w:ins>
      <w:r w:rsidR="00EA2CD7" w:rsidRPr="00396C5D">
        <w:rPr>
          <w:rFonts w:cs="Arial"/>
        </w:rPr>
        <w:t xml:space="preserve">. </w:t>
      </w:r>
      <w:r w:rsidR="00C65A04" w:rsidRPr="00396C5D">
        <w:rPr>
          <w:rFonts w:cs="Arial"/>
        </w:rPr>
        <w:t>Zu jeder Lieferung wurden die folgenden Attribute gespeichert:</w:t>
      </w:r>
    </w:p>
    <w:p w:rsidR="00C65A04" w:rsidRPr="00396C5D" w:rsidRDefault="00C65A04" w:rsidP="00C65A04">
      <w:pPr>
        <w:pStyle w:val="Listenabsatz"/>
        <w:numPr>
          <w:ilvl w:val="0"/>
          <w:numId w:val="21"/>
        </w:numPr>
        <w:rPr>
          <w:rFonts w:cs="Arial"/>
        </w:rPr>
      </w:pPr>
      <w:r w:rsidRPr="00396C5D">
        <w:rPr>
          <w:rFonts w:cs="Arial"/>
        </w:rPr>
        <w:t>Name der Chemikalie</w:t>
      </w:r>
    </w:p>
    <w:p w:rsidR="00C65A04" w:rsidRPr="00396C5D" w:rsidRDefault="00C65A04" w:rsidP="00C65A04">
      <w:pPr>
        <w:pStyle w:val="Listenabsatz"/>
        <w:numPr>
          <w:ilvl w:val="0"/>
          <w:numId w:val="21"/>
        </w:numPr>
        <w:rPr>
          <w:rFonts w:cs="Arial"/>
        </w:rPr>
      </w:pPr>
      <w:r w:rsidRPr="00396C5D">
        <w:rPr>
          <w:rFonts w:cs="Arial"/>
        </w:rPr>
        <w:t>CAS-Nummer</w:t>
      </w:r>
    </w:p>
    <w:p w:rsidR="00C65A04" w:rsidRPr="00396C5D" w:rsidRDefault="00C65A04" w:rsidP="00C65A04">
      <w:pPr>
        <w:pStyle w:val="Listenabsatz"/>
        <w:numPr>
          <w:ilvl w:val="0"/>
          <w:numId w:val="21"/>
        </w:numPr>
        <w:rPr>
          <w:rFonts w:cs="Arial"/>
        </w:rPr>
      </w:pPr>
      <w:r w:rsidRPr="00396C5D">
        <w:rPr>
          <w:rFonts w:cs="Arial"/>
        </w:rPr>
        <w:t>Kategorie</w:t>
      </w:r>
    </w:p>
    <w:p w:rsidR="00C65A04" w:rsidRPr="00396C5D" w:rsidRDefault="00C65A04" w:rsidP="00C65A04">
      <w:pPr>
        <w:pStyle w:val="Listenabsatz"/>
        <w:numPr>
          <w:ilvl w:val="0"/>
          <w:numId w:val="21"/>
        </w:numPr>
        <w:rPr>
          <w:rFonts w:cs="Arial"/>
        </w:rPr>
      </w:pPr>
      <w:r w:rsidRPr="00396C5D">
        <w:rPr>
          <w:rFonts w:cs="Arial"/>
        </w:rPr>
        <w:t>Unterkategorie</w:t>
      </w:r>
    </w:p>
    <w:p w:rsidR="00C65A04" w:rsidRPr="00396C5D" w:rsidRDefault="00C65A04" w:rsidP="00C65A04">
      <w:pPr>
        <w:pStyle w:val="Listenabsatz"/>
        <w:numPr>
          <w:ilvl w:val="0"/>
          <w:numId w:val="21"/>
        </w:numPr>
        <w:rPr>
          <w:rFonts w:cs="Arial"/>
        </w:rPr>
      </w:pPr>
      <w:r w:rsidRPr="00396C5D">
        <w:rPr>
          <w:rFonts w:cs="Arial"/>
        </w:rPr>
        <w:t>Lagerungsvorschrift</w:t>
      </w:r>
    </w:p>
    <w:p w:rsidR="00C65A04" w:rsidRPr="00396C5D" w:rsidRDefault="00C65A04" w:rsidP="00C65A04">
      <w:pPr>
        <w:pStyle w:val="Listenabsatz"/>
        <w:numPr>
          <w:ilvl w:val="0"/>
          <w:numId w:val="21"/>
        </w:numPr>
        <w:rPr>
          <w:rFonts w:cs="Arial"/>
        </w:rPr>
      </w:pPr>
      <w:r w:rsidRPr="00396C5D">
        <w:rPr>
          <w:rFonts w:cs="Arial"/>
        </w:rPr>
        <w:t>Hersteller</w:t>
      </w:r>
    </w:p>
    <w:p w:rsidR="00C65A04" w:rsidRPr="00396C5D" w:rsidRDefault="00C65A04" w:rsidP="00C65A04">
      <w:pPr>
        <w:pStyle w:val="Listenabsatz"/>
        <w:numPr>
          <w:ilvl w:val="0"/>
          <w:numId w:val="21"/>
        </w:numPr>
        <w:rPr>
          <w:rFonts w:cs="Arial"/>
        </w:rPr>
      </w:pPr>
      <w:r w:rsidRPr="00396C5D">
        <w:rPr>
          <w:rFonts w:cs="Arial"/>
        </w:rPr>
        <w:t>Menge</w:t>
      </w:r>
    </w:p>
    <w:p w:rsidR="00C65A04" w:rsidRPr="00396C5D" w:rsidRDefault="00C65A04" w:rsidP="00C65A04">
      <w:pPr>
        <w:pStyle w:val="Listenabsatz"/>
        <w:numPr>
          <w:ilvl w:val="0"/>
          <w:numId w:val="21"/>
        </w:numPr>
        <w:rPr>
          <w:rFonts w:cs="Arial"/>
        </w:rPr>
      </w:pPr>
      <w:r w:rsidRPr="00396C5D">
        <w:rPr>
          <w:rFonts w:cs="Arial"/>
        </w:rPr>
        <w:t>Qualität/Spezifikationen</w:t>
      </w:r>
    </w:p>
    <w:p w:rsidR="00C65A04" w:rsidRPr="00396C5D" w:rsidRDefault="00C65A04" w:rsidP="00C65A04">
      <w:pPr>
        <w:pStyle w:val="Listenabsatz"/>
        <w:numPr>
          <w:ilvl w:val="0"/>
          <w:numId w:val="21"/>
        </w:numPr>
        <w:rPr>
          <w:rFonts w:cs="Arial"/>
        </w:rPr>
      </w:pPr>
      <w:r w:rsidRPr="00396C5D">
        <w:rPr>
          <w:rFonts w:cs="Arial"/>
        </w:rPr>
        <w:t>Batch-/Chargennummer</w:t>
      </w:r>
    </w:p>
    <w:p w:rsidR="00C65A04" w:rsidRPr="00396C5D" w:rsidRDefault="00C65A04" w:rsidP="00C65A04">
      <w:pPr>
        <w:pStyle w:val="Listenabsatz"/>
        <w:numPr>
          <w:ilvl w:val="0"/>
          <w:numId w:val="21"/>
        </w:numPr>
        <w:rPr>
          <w:rFonts w:cs="Arial"/>
        </w:rPr>
      </w:pPr>
      <w:r w:rsidRPr="00396C5D">
        <w:rPr>
          <w:rFonts w:cs="Arial"/>
        </w:rPr>
        <w:t>Summenformel</w:t>
      </w:r>
    </w:p>
    <w:p w:rsidR="00C65A04" w:rsidRPr="00396C5D" w:rsidRDefault="00C65A04" w:rsidP="00C65A04">
      <w:pPr>
        <w:pStyle w:val="Listenabsatz"/>
        <w:numPr>
          <w:ilvl w:val="0"/>
          <w:numId w:val="21"/>
        </w:numPr>
        <w:rPr>
          <w:rFonts w:cs="Arial"/>
        </w:rPr>
      </w:pPr>
      <w:r w:rsidRPr="00396C5D">
        <w:rPr>
          <w:rFonts w:cs="Arial"/>
        </w:rPr>
        <w:t>Molmasse</w:t>
      </w:r>
    </w:p>
    <w:p w:rsidR="005629B6" w:rsidRPr="00396C5D" w:rsidRDefault="0066276C" w:rsidP="00C65A04">
      <w:pPr>
        <w:pStyle w:val="Listenabsatz"/>
        <w:numPr>
          <w:ilvl w:val="0"/>
          <w:numId w:val="21"/>
        </w:numPr>
        <w:rPr>
          <w:rFonts w:cs="Arial"/>
        </w:rPr>
      </w:pPr>
      <w:r w:rsidRPr="00396C5D">
        <w:rPr>
          <w:rFonts w:cs="Arial"/>
        </w:rPr>
        <w:t>Gefahr</w:t>
      </w:r>
      <w:r w:rsidR="005629B6" w:rsidRPr="00396C5D">
        <w:rPr>
          <w:rFonts w:cs="Arial"/>
        </w:rPr>
        <w:t xml:space="preserve">stoff </w:t>
      </w:r>
      <w:r w:rsidRPr="00396C5D">
        <w:rPr>
          <w:rFonts w:cs="Arial"/>
        </w:rPr>
        <w:t>(</w:t>
      </w:r>
      <w:r w:rsidR="005629B6" w:rsidRPr="00396C5D">
        <w:rPr>
          <w:rFonts w:cs="Arial"/>
        </w:rPr>
        <w:t>ja/nein</w:t>
      </w:r>
      <w:r w:rsidRPr="00396C5D">
        <w:rPr>
          <w:rFonts w:cs="Arial"/>
        </w:rPr>
        <w:t>)</w:t>
      </w:r>
    </w:p>
    <w:p w:rsidR="005629B6" w:rsidRPr="00396C5D" w:rsidRDefault="005629B6" w:rsidP="00C65A04">
      <w:pPr>
        <w:pStyle w:val="Listenabsatz"/>
        <w:numPr>
          <w:ilvl w:val="0"/>
          <w:numId w:val="21"/>
        </w:numPr>
        <w:rPr>
          <w:rFonts w:cs="Arial"/>
        </w:rPr>
      </w:pPr>
      <w:r w:rsidRPr="00396C5D">
        <w:rPr>
          <w:rFonts w:cs="Arial"/>
        </w:rPr>
        <w:t>Zugehöriges Sicherheitsdatenblatt</w:t>
      </w:r>
    </w:p>
    <w:p w:rsidR="005629B6" w:rsidRPr="00396C5D" w:rsidRDefault="005629B6" w:rsidP="00C65A04">
      <w:pPr>
        <w:pStyle w:val="Listenabsatz"/>
        <w:numPr>
          <w:ilvl w:val="0"/>
          <w:numId w:val="21"/>
        </w:numPr>
        <w:rPr>
          <w:rFonts w:cs="Arial"/>
        </w:rPr>
      </w:pPr>
      <w:r w:rsidRPr="00396C5D">
        <w:rPr>
          <w:rFonts w:cs="Arial"/>
        </w:rPr>
        <w:t>R-/S-Sätze</w:t>
      </w:r>
    </w:p>
    <w:p w:rsidR="002958EC" w:rsidRPr="00396C5D" w:rsidRDefault="005629B6" w:rsidP="002958EC">
      <w:pPr>
        <w:pStyle w:val="Listenabsatz"/>
        <w:numPr>
          <w:ilvl w:val="0"/>
          <w:numId w:val="21"/>
        </w:numPr>
        <w:rPr>
          <w:rFonts w:cs="Arial"/>
        </w:rPr>
      </w:pPr>
      <w:r w:rsidRPr="00396C5D">
        <w:rPr>
          <w:rFonts w:cs="Arial"/>
        </w:rPr>
        <w:t>H-/P-Sätze</w:t>
      </w:r>
    </w:p>
    <w:p w:rsidR="002958EC" w:rsidRPr="00396C5D" w:rsidRDefault="002958EC" w:rsidP="002958EC">
      <w:pPr>
        <w:rPr>
          <w:rFonts w:cs="Arial"/>
        </w:rPr>
      </w:pPr>
      <w:r w:rsidRPr="00396C5D">
        <w:rPr>
          <w:rFonts w:cs="Arial"/>
        </w:rPr>
        <w:t>Anhand der Attribute wurde eine Datenbankstruktur entwickelt und in die 3. Normalform gebracht:</w:t>
      </w:r>
      <w:ins w:id="95" w:author="Acer" w:date="2016-08-11T11:03:00Z">
        <w:r w:rsidR="00D407FF">
          <w:rPr>
            <w:rFonts w:cs="Arial"/>
          </w:rPr>
          <w:t xml:space="preserve"> </w:t>
        </w:r>
      </w:ins>
      <w:ins w:id="96" w:author="Acer" w:date="2016-08-11T11:04:00Z">
        <w:r w:rsidR="00D407FF">
          <w:rPr>
            <w:rFonts w:cs="Arial"/>
          </w:rPr>
          <w:t xml:space="preserve">was ist denn bitte eine dritte normalform?! XD </w:t>
        </w:r>
      </w:ins>
    </w:p>
    <w:p w:rsidR="00F92B52" w:rsidRPr="00396C5D" w:rsidRDefault="0027159F" w:rsidP="00F92B52">
      <w:pPr>
        <w:keepNext/>
        <w:rPr>
          <w:rFonts w:cs="Arial"/>
        </w:rPr>
      </w:pPr>
      <w:r w:rsidRPr="00396C5D">
        <w:rPr>
          <w:rFonts w:cs="Arial"/>
          <w:noProof/>
          <w:lang w:eastAsia="de-DE"/>
        </w:rPr>
        <w:lastRenderedPageBreak/>
        <w:drawing>
          <wp:inline distT="0" distB="0" distL="0" distR="0" wp14:anchorId="16523B21" wp14:editId="6BB3137D">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068917"/>
                    </a:xfrm>
                    <a:prstGeom prst="rect">
                      <a:avLst/>
                    </a:prstGeom>
                  </pic:spPr>
                </pic:pic>
              </a:graphicData>
            </a:graphic>
          </wp:inline>
        </w:drawing>
      </w:r>
    </w:p>
    <w:p w:rsidR="00F92B52" w:rsidRPr="00396C5D" w:rsidRDefault="00F92B52" w:rsidP="00F92B52">
      <w:pPr>
        <w:pStyle w:val="Beschriftung"/>
        <w:rPr>
          <w:rFonts w:cs="Arial"/>
        </w:rPr>
      </w:pPr>
      <w:bookmarkStart w:id="97" w:name="_Toc458518822"/>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5</w:t>
      </w:r>
      <w:r w:rsidR="00203AB2" w:rsidRPr="00396C5D">
        <w:rPr>
          <w:rFonts w:cs="Arial"/>
          <w:noProof/>
        </w:rPr>
        <w:fldChar w:fldCharType="end"/>
      </w:r>
      <w:r w:rsidRPr="00396C5D">
        <w:rPr>
          <w:rFonts w:cs="Arial"/>
        </w:rPr>
        <w:t>: Datenbankschema abgeleitet aus dem bestehenden Excel-Verzeichnis</w:t>
      </w:r>
      <w:r w:rsidR="00797050" w:rsidRPr="00396C5D">
        <w:rPr>
          <w:rFonts w:cs="Arial"/>
        </w:rPr>
        <w:t>, mit Tabellennamen, Attributen und zugehörigen Datentypen</w:t>
      </w:r>
      <w:bookmarkEnd w:id="97"/>
    </w:p>
    <w:p w:rsidR="00273638" w:rsidRPr="00396C5D" w:rsidRDefault="004774E9" w:rsidP="00F92B52">
      <w:pPr>
        <w:rPr>
          <w:rFonts w:cs="Arial"/>
        </w:rPr>
      </w:pPr>
      <w:r w:rsidRPr="00396C5D">
        <w:rPr>
          <w:rFonts w:cs="Arial"/>
        </w:rPr>
        <w:t>Die vorgegebenen Attribute wurden ihrer Abhängigkeit nach in eigene Tabellen ausgelagert oder Tabellen zugewiesen.</w:t>
      </w:r>
      <w:r w:rsidR="00797050" w:rsidRPr="00396C5D">
        <w:rPr>
          <w:rFonts w:cs="Arial"/>
        </w:rPr>
        <w:t xml:space="preserve"> Hinter den Attributen ist der geforderte Dateityp des Attributes angegeben, zusammen mit der maximalen Länge der Werte</w:t>
      </w:r>
      <w:r w:rsidR="005B2EE9" w:rsidRPr="00396C5D">
        <w:rPr>
          <w:rFonts w:cs="Arial"/>
        </w:rPr>
        <w:t xml:space="preserve"> in Klammern</w:t>
      </w:r>
      <w:r w:rsidR="00797050" w:rsidRPr="00396C5D">
        <w:rPr>
          <w:rFonts w:cs="Arial"/>
        </w:rPr>
        <w:t>.</w:t>
      </w:r>
      <w:r w:rsidRPr="00396C5D">
        <w:rPr>
          <w:rFonts w:cs="Arial"/>
        </w:rPr>
        <w:t xml:space="preserve"> </w:t>
      </w:r>
      <w:r w:rsidR="00273638" w:rsidRPr="00396C5D">
        <w:rPr>
          <w:rFonts w:cs="Arial"/>
        </w:rPr>
        <w:t xml:space="preserve">Alle Stoffe wurden mit den stoffspezifischen Attributen in einer Tabelle </w:t>
      </w:r>
      <w:r w:rsidR="00273638" w:rsidRPr="00396C5D">
        <w:rPr>
          <w:rFonts w:cs="Arial"/>
        </w:rPr>
        <w:lastRenderedPageBreak/>
        <w:t xml:space="preserve">gespeichert, die in den Lieferungen lediglich referenziert wird. </w:t>
      </w:r>
      <w:r w:rsidR="00E414BF" w:rsidRPr="00396C5D">
        <w:rPr>
          <w:rFonts w:cs="Arial"/>
        </w:rPr>
        <w:t xml:space="preserve">Dadurch werden Redundanzen vermieden und Speicherplatz gespart. </w:t>
      </w:r>
      <w:r w:rsidR="00AC510D" w:rsidRPr="00396C5D">
        <w:rPr>
          <w:rFonts w:cs="Arial"/>
        </w:rPr>
        <w:t>Auch die Lagerungsvorschriften, Kategorien, Unterkategorien und Hersteller wurden als eigene Tabellen umgesetzt</w:t>
      </w:r>
      <w:r w:rsidR="00797050" w:rsidRPr="00396C5D">
        <w:rPr>
          <w:rFonts w:cs="Arial"/>
        </w:rPr>
        <w:t>.</w:t>
      </w:r>
      <w:ins w:id="98" w:author="Acer" w:date="2016-08-11T11:05:00Z">
        <w:r w:rsidR="008640E0">
          <w:rPr>
            <w:rFonts w:cs="Arial"/>
          </w:rPr>
          <w:t xml:space="preserve"> </w:t>
        </w:r>
        <w:r w:rsidR="008640E0" w:rsidRPr="008640E0">
          <w:rPr>
            <w:rFonts w:cs="Arial"/>
          </w:rPr>
          <w:sym w:font="Wingdings" w:char="F0E0"/>
        </w:r>
        <w:r w:rsidR="008640E0">
          <w:rPr>
            <w:rFonts w:cs="Arial"/>
          </w:rPr>
          <w:t>hat das einen Vorteil und wenn ja welchen?</w:t>
        </w:r>
      </w:ins>
    </w:p>
    <w:p w:rsidR="00273638" w:rsidRPr="00396C5D" w:rsidRDefault="004774E9" w:rsidP="00F92B52">
      <w:pPr>
        <w:rPr>
          <w:rFonts w:cs="Arial"/>
        </w:rPr>
      </w:pPr>
      <w:r w:rsidRPr="00396C5D">
        <w:rPr>
          <w:rFonts w:cs="Arial"/>
        </w:rPr>
        <w:t xml:space="preserve">Die in der Excel-Datei als Nummern gespeicherten Sätze wurden erweitert zu eigenen Datensätzen mit der zugehörigen Nummer, </w:t>
      </w:r>
      <w:r w:rsidR="0049475C" w:rsidRPr="00396C5D">
        <w:rPr>
          <w:rFonts w:cs="Arial"/>
        </w:rPr>
        <w:t>dem Satztyp, der Beschreibung und gegebenenfalls einem GHS-Symbol.</w:t>
      </w:r>
      <w:r w:rsidR="00273638" w:rsidRPr="00396C5D">
        <w:rPr>
          <w:rFonts w:cs="Arial"/>
        </w:rPr>
        <w:t xml:space="preserve"> Die Verknüpfung von Stoffen und Gefahrstoffsätzen ist eine m-zu-n-</w:t>
      </w:r>
      <w:r w:rsidR="00797050" w:rsidRPr="00396C5D">
        <w:rPr>
          <w:rFonts w:cs="Arial"/>
        </w:rPr>
        <w:t>Beziehung</w:t>
      </w:r>
      <w:r w:rsidR="00273638" w:rsidRPr="00396C5D">
        <w:rPr>
          <w:rFonts w:cs="Arial"/>
        </w:rPr>
        <w:t>, die über eine Tabelle mit gepaarten ID’s realisiert wurde.</w:t>
      </w:r>
    </w:p>
    <w:p w:rsidR="00E24EDD" w:rsidRPr="00396C5D" w:rsidRDefault="00E24EDD" w:rsidP="00E24EDD">
      <w:pPr>
        <w:pStyle w:val="berschrift2"/>
        <w:rPr>
          <w:rFonts w:cs="Arial"/>
        </w:rPr>
      </w:pPr>
      <w:bookmarkStart w:id="99" w:name="_Ref457816529"/>
      <w:bookmarkStart w:id="100" w:name="_Toc458518810"/>
      <w:r w:rsidRPr="00396C5D">
        <w:rPr>
          <w:rFonts w:cs="Arial"/>
        </w:rPr>
        <w:t>Web-Interface</w:t>
      </w:r>
      <w:bookmarkEnd w:id="99"/>
      <w:bookmarkEnd w:id="100"/>
    </w:p>
    <w:p w:rsidR="00434F3F" w:rsidRPr="00396C5D" w:rsidRDefault="00C93376" w:rsidP="00434F3F">
      <w:pPr>
        <w:rPr>
          <w:rFonts w:cs="Arial"/>
        </w:rPr>
      </w:pPr>
      <w:r w:rsidRPr="00396C5D">
        <w:rPr>
          <w:rFonts w:cs="Arial"/>
        </w:rPr>
        <w:t>Das Interface sollte folgende Funktionalitäten bieten:</w:t>
      </w:r>
    </w:p>
    <w:p w:rsidR="00C93376" w:rsidRPr="00396C5D" w:rsidRDefault="00C93376" w:rsidP="00C93376">
      <w:pPr>
        <w:pStyle w:val="Listenabsatz"/>
        <w:numPr>
          <w:ilvl w:val="0"/>
          <w:numId w:val="22"/>
        </w:numPr>
        <w:rPr>
          <w:rFonts w:cs="Arial"/>
        </w:rPr>
      </w:pPr>
      <w:r w:rsidRPr="00396C5D">
        <w:rPr>
          <w:rFonts w:cs="Arial"/>
        </w:rPr>
        <w:t>Anzeige aller gelieferten Chemikalien</w:t>
      </w:r>
    </w:p>
    <w:p w:rsidR="00C93376" w:rsidRPr="00396C5D" w:rsidRDefault="00C93376" w:rsidP="00C93376">
      <w:pPr>
        <w:pStyle w:val="Listenabsatz"/>
        <w:numPr>
          <w:ilvl w:val="1"/>
          <w:numId w:val="22"/>
        </w:numPr>
        <w:rPr>
          <w:rFonts w:cs="Arial"/>
        </w:rPr>
      </w:pPr>
      <w:r w:rsidRPr="00396C5D">
        <w:rPr>
          <w:rFonts w:cs="Arial"/>
        </w:rPr>
        <w:t>Filterfunktionen</w:t>
      </w:r>
    </w:p>
    <w:p w:rsidR="00C93376" w:rsidRPr="00396C5D" w:rsidRDefault="00C93376" w:rsidP="00C93376">
      <w:pPr>
        <w:pStyle w:val="Listenabsatz"/>
        <w:numPr>
          <w:ilvl w:val="1"/>
          <w:numId w:val="22"/>
        </w:numPr>
        <w:rPr>
          <w:rFonts w:cs="Arial"/>
        </w:rPr>
      </w:pPr>
      <w:r w:rsidRPr="00396C5D">
        <w:rPr>
          <w:rFonts w:cs="Arial"/>
        </w:rPr>
        <w:t>Ein- und Ausblenden von verbrauchten Chemikalien</w:t>
      </w:r>
    </w:p>
    <w:p w:rsidR="00C93376" w:rsidRPr="00396C5D" w:rsidRDefault="00C93376" w:rsidP="00C93376">
      <w:pPr>
        <w:pStyle w:val="Listenabsatz"/>
        <w:numPr>
          <w:ilvl w:val="0"/>
          <w:numId w:val="22"/>
        </w:numPr>
        <w:rPr>
          <w:rFonts w:cs="Arial"/>
        </w:rPr>
      </w:pPr>
      <w:r w:rsidRPr="00396C5D">
        <w:rPr>
          <w:rFonts w:cs="Arial"/>
        </w:rPr>
        <w:t>Bearbeiten von Einträgen</w:t>
      </w:r>
    </w:p>
    <w:p w:rsidR="00C93376" w:rsidRPr="00396C5D" w:rsidRDefault="00603A0C" w:rsidP="00C93376">
      <w:pPr>
        <w:pStyle w:val="Listenabsatz"/>
        <w:numPr>
          <w:ilvl w:val="0"/>
          <w:numId w:val="22"/>
        </w:numPr>
        <w:rPr>
          <w:rFonts w:cs="Arial"/>
        </w:rPr>
      </w:pPr>
      <w:r w:rsidRPr="00396C5D">
        <w:rPr>
          <w:rFonts w:cs="Arial"/>
        </w:rPr>
        <w:t>Löschen von Einträgen</w:t>
      </w:r>
    </w:p>
    <w:p w:rsidR="00603A0C" w:rsidRPr="00396C5D" w:rsidRDefault="00603A0C" w:rsidP="00C93376">
      <w:pPr>
        <w:pStyle w:val="Listenabsatz"/>
        <w:numPr>
          <w:ilvl w:val="0"/>
          <w:numId w:val="22"/>
        </w:numPr>
        <w:rPr>
          <w:rFonts w:cs="Arial"/>
        </w:rPr>
      </w:pPr>
      <w:r w:rsidRPr="00396C5D">
        <w:rPr>
          <w:rFonts w:cs="Arial"/>
        </w:rPr>
        <w:t>Einfügen</w:t>
      </w:r>
    </w:p>
    <w:p w:rsidR="00603A0C" w:rsidRPr="00396C5D" w:rsidRDefault="00603A0C" w:rsidP="00603A0C">
      <w:pPr>
        <w:pStyle w:val="Listenabsatz"/>
        <w:numPr>
          <w:ilvl w:val="1"/>
          <w:numId w:val="22"/>
        </w:numPr>
        <w:rPr>
          <w:rFonts w:cs="Arial"/>
        </w:rPr>
      </w:pPr>
      <w:r w:rsidRPr="00396C5D">
        <w:rPr>
          <w:rFonts w:cs="Arial"/>
        </w:rPr>
        <w:t>Neuer Chemikalien</w:t>
      </w:r>
    </w:p>
    <w:p w:rsidR="00603A0C" w:rsidRPr="00396C5D" w:rsidRDefault="00603A0C" w:rsidP="00603A0C">
      <w:pPr>
        <w:pStyle w:val="Listenabsatz"/>
        <w:numPr>
          <w:ilvl w:val="1"/>
          <w:numId w:val="22"/>
        </w:numPr>
        <w:rPr>
          <w:rFonts w:cs="Arial"/>
        </w:rPr>
      </w:pPr>
      <w:r w:rsidRPr="00396C5D">
        <w:rPr>
          <w:rFonts w:cs="Arial"/>
        </w:rPr>
        <w:t>Neuer Lieferungen</w:t>
      </w:r>
    </w:p>
    <w:p w:rsidR="00603A0C" w:rsidRPr="00396C5D" w:rsidRDefault="00603A0C" w:rsidP="00603A0C">
      <w:pPr>
        <w:pStyle w:val="Listenabsatz"/>
        <w:numPr>
          <w:ilvl w:val="1"/>
          <w:numId w:val="22"/>
        </w:numPr>
        <w:rPr>
          <w:rFonts w:cs="Arial"/>
        </w:rPr>
      </w:pPr>
      <w:r w:rsidRPr="00396C5D">
        <w:rPr>
          <w:rFonts w:cs="Arial"/>
        </w:rPr>
        <w:t>Sonstiger Datensätze</w:t>
      </w:r>
    </w:p>
    <w:p w:rsidR="00726DCA" w:rsidRPr="00396C5D" w:rsidRDefault="00726DCA" w:rsidP="00726DCA">
      <w:pPr>
        <w:rPr>
          <w:rFonts w:cs="Arial"/>
        </w:rPr>
      </w:pPr>
      <w:r w:rsidRPr="00396C5D">
        <w:rPr>
          <w:rFonts w:cs="Arial"/>
        </w:rPr>
        <w:t xml:space="preserve">Auf der Startseite sollte eine Übersicht aller Lieferungen gezeigt werden, mit </w:t>
      </w:r>
      <w:r w:rsidR="005972A7" w:rsidRPr="00396C5D">
        <w:rPr>
          <w:rFonts w:cs="Arial"/>
        </w:rPr>
        <w:t xml:space="preserve">verschiedenen Filtern und Schaltflächen, um die Lieferungen einzeln zu bearbeiten oder zu löschen. Der Zugang zu dem Interface sollte über eine Anmeldungsseite geschützt werden. Ist der Nutzer nicht angemeldet, </w:t>
      </w:r>
      <w:r w:rsidR="00C97518" w:rsidRPr="00396C5D">
        <w:rPr>
          <w:rFonts w:cs="Arial"/>
        </w:rPr>
        <w:t>sollte</w:t>
      </w:r>
      <w:r w:rsidR="005972A7" w:rsidRPr="00396C5D">
        <w:rPr>
          <w:rFonts w:cs="Arial"/>
        </w:rPr>
        <w:t xml:space="preserve"> er von dem Interface automatisch auf die </w:t>
      </w:r>
      <w:r w:rsidR="00C97518" w:rsidRPr="00396C5D">
        <w:rPr>
          <w:rFonts w:cs="Arial"/>
        </w:rPr>
        <w:t>Anmeldungsseite umgeleitet werden.</w:t>
      </w:r>
    </w:p>
    <w:p w:rsidR="002F472E" w:rsidRPr="00396C5D" w:rsidRDefault="002F472E" w:rsidP="00726DCA">
      <w:pPr>
        <w:rPr>
          <w:rFonts w:cs="Arial"/>
        </w:rPr>
      </w:pPr>
      <w:r w:rsidRPr="00396C5D">
        <w:rPr>
          <w:rFonts w:cs="Arial"/>
        </w:rP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rsidRPr="00396C5D">
        <w:rPr>
          <w:rFonts w:cs="Arial"/>
        </w:rPr>
        <w:t xml:space="preserve">eine Eingabemaske für die einfache Eingabe der benötigten Werte bereitstellen. Wenn ein Verweis auf eine andere Tabelle nötig ist, sollten dafür die Einträge der referenzierten Tabelle in einer Drop-down-Liste gesammelt werden und zur </w:t>
      </w:r>
      <w:r w:rsidR="008319A2" w:rsidRPr="00396C5D">
        <w:rPr>
          <w:rFonts w:cs="Arial"/>
        </w:rPr>
        <w:lastRenderedPageBreak/>
        <w:t xml:space="preserve">einfachen Auswahl zur Verfügung stehen. Nach </w:t>
      </w:r>
      <w:r w:rsidR="00C77E4D" w:rsidRPr="00396C5D">
        <w:rPr>
          <w:rFonts w:cs="Arial"/>
        </w:rPr>
        <w:t>Bestätigung</w:t>
      </w:r>
      <w:r w:rsidR="008319A2" w:rsidRPr="00396C5D">
        <w:rPr>
          <w:rFonts w:cs="Arial"/>
        </w:rPr>
        <w:t xml:space="preserve"> der Eingaben sollten alle Werte auf Einhaltung der Datentypen und </w:t>
      </w:r>
      <w:r w:rsidR="00C77E4D" w:rsidRPr="00396C5D">
        <w:rPr>
          <w:rFonts w:cs="Arial"/>
        </w:rPr>
        <w:t>grobe Fehler überprüft werden, bevor die Eingaben in der Datenbank abgelegt werden.</w:t>
      </w:r>
      <w:ins w:id="101" w:author="Acer" w:date="2016-08-11T11:06:00Z">
        <w:r w:rsidR="00233A41">
          <w:rPr>
            <w:rFonts w:cs="Arial"/>
          </w:rPr>
          <w:t xml:space="preserve"> </w:t>
        </w:r>
        <w:r w:rsidR="00233A41" w:rsidRPr="00233A41">
          <w:rPr>
            <w:rFonts w:cs="Arial"/>
          </w:rPr>
          <w:sym w:font="Wingdings" w:char="F0E0"/>
        </w:r>
        <w:r w:rsidR="00233A41">
          <w:rPr>
            <w:rFonts w:cs="Arial"/>
          </w:rPr>
          <w:t>kommt dann eine Meldung?</w:t>
        </w:r>
      </w:ins>
    </w:p>
    <w:p w:rsidR="00C77E4D" w:rsidRPr="00396C5D" w:rsidRDefault="00C77E4D" w:rsidP="00726DCA">
      <w:pPr>
        <w:rPr>
          <w:rFonts w:cs="Arial"/>
        </w:rPr>
      </w:pPr>
      <w:r w:rsidRPr="00396C5D">
        <w:rPr>
          <w:rFonts w:cs="Arial"/>
        </w:rPr>
        <w:t>Für die Verwaltung der Datenbank und des Interfaces sollte ein administrativer Bereich angelegt werden, der nicht über Schaltflächen erreichbar ist</w:t>
      </w:r>
      <w:r w:rsidR="00D36947" w:rsidRPr="00396C5D">
        <w:rPr>
          <w:rFonts w:cs="Arial"/>
        </w:rPr>
        <w:t xml:space="preserve">. </w:t>
      </w:r>
      <w:r w:rsidR="00DC74B4" w:rsidRPr="00396C5D">
        <w:rPr>
          <w:rFonts w:cs="Arial"/>
        </w:rPr>
        <w:t>In diesem Bereich</w:t>
      </w:r>
      <w:r w:rsidR="00D36947" w:rsidRPr="00396C5D">
        <w:rPr>
          <w:rFonts w:cs="Arial"/>
        </w:rPr>
        <w:t xml:space="preserve"> sollten folgende Funktionalitäten realisiert werden:</w:t>
      </w:r>
    </w:p>
    <w:p w:rsidR="00D36947" w:rsidRPr="00396C5D" w:rsidRDefault="00D36947" w:rsidP="00D36947">
      <w:pPr>
        <w:pStyle w:val="Listenabsatz"/>
        <w:numPr>
          <w:ilvl w:val="0"/>
          <w:numId w:val="23"/>
        </w:numPr>
        <w:rPr>
          <w:rFonts w:cs="Arial"/>
        </w:rPr>
      </w:pPr>
      <w:r w:rsidRPr="00396C5D">
        <w:rPr>
          <w:rFonts w:cs="Arial"/>
        </w:rPr>
        <w:t>Nutzerverwaltung</w:t>
      </w:r>
    </w:p>
    <w:p w:rsidR="00D36947" w:rsidRPr="00396C5D" w:rsidRDefault="00D36947" w:rsidP="00D36947">
      <w:pPr>
        <w:pStyle w:val="Listenabsatz"/>
        <w:numPr>
          <w:ilvl w:val="0"/>
          <w:numId w:val="23"/>
        </w:numPr>
        <w:rPr>
          <w:rFonts w:cs="Arial"/>
        </w:rPr>
      </w:pPr>
      <w:r w:rsidRPr="00396C5D">
        <w:rPr>
          <w:rFonts w:cs="Arial"/>
        </w:rPr>
        <w:t>Datenbank sichern</w:t>
      </w:r>
    </w:p>
    <w:p w:rsidR="00D36947" w:rsidRPr="00396C5D" w:rsidRDefault="00D36947" w:rsidP="00D36947">
      <w:pPr>
        <w:pStyle w:val="Listenabsatz"/>
        <w:numPr>
          <w:ilvl w:val="0"/>
          <w:numId w:val="23"/>
        </w:numPr>
        <w:rPr>
          <w:rFonts w:cs="Arial"/>
        </w:rPr>
      </w:pPr>
      <w:r w:rsidRPr="00396C5D">
        <w:rPr>
          <w:rFonts w:cs="Arial"/>
        </w:rPr>
        <w:t>Datenbank leeren</w:t>
      </w:r>
    </w:p>
    <w:p w:rsidR="00DC74B4" w:rsidRPr="00396C5D" w:rsidRDefault="00DC74B4" w:rsidP="00DC74B4">
      <w:pPr>
        <w:pStyle w:val="Listenabsatz"/>
        <w:numPr>
          <w:ilvl w:val="0"/>
          <w:numId w:val="23"/>
        </w:numPr>
        <w:rPr>
          <w:rFonts w:cs="Arial"/>
        </w:rPr>
      </w:pPr>
      <w:r w:rsidRPr="00396C5D">
        <w:rPr>
          <w:rFonts w:cs="Arial"/>
        </w:rPr>
        <w:t>Zugang zu phpMyAdmin</w:t>
      </w:r>
    </w:p>
    <w:p w:rsidR="00DC74B4" w:rsidRPr="00396C5D" w:rsidRDefault="00DC74B4" w:rsidP="00DC74B4">
      <w:pPr>
        <w:pStyle w:val="Listenabsatz"/>
        <w:numPr>
          <w:ilvl w:val="0"/>
          <w:numId w:val="23"/>
        </w:numPr>
        <w:rPr>
          <w:rFonts w:cs="Arial"/>
        </w:rPr>
      </w:pPr>
      <w:r w:rsidRPr="00396C5D">
        <w:rPr>
          <w:rFonts w:cs="Arial"/>
        </w:rPr>
        <w:t>Ausführung beliebiger SQL-Befehle</w:t>
      </w:r>
    </w:p>
    <w:p w:rsidR="00EE231D" w:rsidRPr="00396C5D" w:rsidRDefault="00EE231D" w:rsidP="007F5CAA">
      <w:pPr>
        <w:rPr>
          <w:rFonts w:cs="Arial"/>
        </w:rPr>
      </w:pPr>
    </w:p>
    <w:p w:rsidR="00EE231D" w:rsidRPr="00396C5D" w:rsidRDefault="00EE231D" w:rsidP="007F5CAA">
      <w:pPr>
        <w:rPr>
          <w:rFonts w:cs="Arial"/>
        </w:rPr>
        <w:sectPr w:rsidR="00EE231D" w:rsidRPr="00396C5D" w:rsidSect="00EE231D">
          <w:headerReference w:type="default" r:id="rId21"/>
          <w:pgSz w:w="11906" w:h="16838"/>
          <w:pgMar w:top="1417" w:right="1417" w:bottom="1134" w:left="1417" w:header="708" w:footer="708" w:gutter="0"/>
          <w:cols w:space="708"/>
          <w:docGrid w:linePitch="360"/>
        </w:sectPr>
      </w:pPr>
    </w:p>
    <w:p w:rsidR="00EE231D" w:rsidRPr="00396C5D" w:rsidRDefault="000227E4" w:rsidP="00EE231D">
      <w:pPr>
        <w:pStyle w:val="berschrift1"/>
        <w:rPr>
          <w:rFonts w:cs="Arial"/>
        </w:rPr>
      </w:pPr>
      <w:bookmarkStart w:id="102" w:name="_Toc458518811"/>
      <w:r w:rsidRPr="00396C5D">
        <w:rPr>
          <w:rFonts w:cs="Arial"/>
        </w:rPr>
        <w:lastRenderedPageBreak/>
        <w:t>Implementierung</w:t>
      </w:r>
      <w:bookmarkEnd w:id="102"/>
    </w:p>
    <w:p w:rsidR="00EE231D" w:rsidRPr="00396C5D" w:rsidRDefault="00C525D1" w:rsidP="00C525D1">
      <w:pPr>
        <w:pStyle w:val="berschrift2"/>
        <w:rPr>
          <w:rFonts w:cs="Arial"/>
        </w:rPr>
      </w:pPr>
      <w:bookmarkStart w:id="103" w:name="_Toc458518812"/>
      <w:r w:rsidRPr="00396C5D">
        <w:rPr>
          <w:rFonts w:cs="Arial"/>
        </w:rPr>
        <w:t>Datenbankstruktur</w:t>
      </w:r>
      <w:bookmarkEnd w:id="103"/>
    </w:p>
    <w:p w:rsidR="00C525D1" w:rsidRPr="00396C5D" w:rsidRDefault="00F27221" w:rsidP="007F5CAA">
      <w:pPr>
        <w:rPr>
          <w:rFonts w:cs="Arial"/>
        </w:rPr>
      </w:pPr>
      <w:r w:rsidRPr="00396C5D">
        <w:rPr>
          <w:rFonts w:cs="Arial"/>
        </w:rPr>
        <w:t xml:space="preserve">Während der Umsetzung der geplanten Datenbankstruktur wurde das Verzeichnis neu strukturiert, um </w:t>
      </w:r>
      <w:r w:rsidR="00531BE1" w:rsidRPr="00396C5D">
        <w:rPr>
          <w:rFonts w:cs="Arial"/>
        </w:rPr>
        <w:t xml:space="preserve">die Abhängigkeiten zwischen den Attributen besser abzubilden. </w:t>
      </w:r>
      <w:r w:rsidR="00F01969" w:rsidRPr="00396C5D">
        <w:rPr>
          <w:rFonts w:cs="Arial"/>
        </w:rPr>
        <w:t xml:space="preserve">Es wurde eine Tabelle für die Nutzerverwaltung eingefügt, die keine Relationen zu den Chemikalien besitzt. </w:t>
      </w:r>
      <w:r w:rsidR="00531BE1" w:rsidRPr="00396C5D">
        <w:rPr>
          <w:rFonts w:cs="Arial"/>
        </w:rPr>
        <w:t xml:space="preserve">Es wurde zudem für Lieferungen das Datum der Lieferung und der Öffnung eingefügt und der Verweis auf die Gefahrstoffsätze für die Stoffe durch eine Zeichenkette ersetzt. </w:t>
      </w:r>
      <w:r w:rsidR="002D40C4" w:rsidRPr="00396C5D">
        <w:rPr>
          <w:rFonts w:cs="Arial"/>
        </w:rPr>
        <w:t>Die implementiert</w:t>
      </w:r>
      <w:r w:rsidR="005A4860" w:rsidRPr="00396C5D">
        <w:rPr>
          <w:rFonts w:cs="Arial"/>
        </w:rPr>
        <w:t>e</w:t>
      </w:r>
      <w:r w:rsidR="002D40C4" w:rsidRPr="00396C5D">
        <w:rPr>
          <w:rFonts w:cs="Arial"/>
        </w:rPr>
        <w:t xml:space="preserve"> Datenbankstruktur ist in </w:t>
      </w:r>
      <w:r w:rsidR="002D40C4" w:rsidRPr="00396C5D">
        <w:rPr>
          <w:rFonts w:cs="Arial"/>
        </w:rPr>
        <w:fldChar w:fldCharType="begin"/>
      </w:r>
      <w:r w:rsidR="002D40C4" w:rsidRPr="00396C5D">
        <w:rPr>
          <w:rFonts w:cs="Arial"/>
        </w:rPr>
        <w:instrText xml:space="preserve"> REF _Ref457814988 \h </w:instrText>
      </w:r>
      <w:r w:rsidR="00203AB2" w:rsidRPr="00396C5D">
        <w:rPr>
          <w:rFonts w:cs="Arial"/>
        </w:rPr>
        <w:instrText xml:space="preserve"> \* MERGEFORMAT </w:instrText>
      </w:r>
      <w:r w:rsidR="002D40C4" w:rsidRPr="00396C5D">
        <w:rPr>
          <w:rFonts w:cs="Arial"/>
        </w:rPr>
      </w:r>
      <w:r w:rsidR="002D40C4" w:rsidRPr="00396C5D">
        <w:rPr>
          <w:rFonts w:cs="Arial"/>
        </w:rPr>
        <w:fldChar w:fldCharType="separate"/>
      </w:r>
      <w:r w:rsidR="00A550AC" w:rsidRPr="00396C5D">
        <w:rPr>
          <w:rFonts w:cs="Arial"/>
        </w:rPr>
        <w:t xml:space="preserve">Abbildung </w:t>
      </w:r>
      <w:r w:rsidR="00A550AC" w:rsidRPr="00396C5D">
        <w:rPr>
          <w:rFonts w:cs="Arial"/>
          <w:noProof/>
        </w:rPr>
        <w:t>6</w:t>
      </w:r>
      <w:r w:rsidR="002D40C4" w:rsidRPr="00396C5D">
        <w:rPr>
          <w:rFonts w:cs="Arial"/>
        </w:rPr>
        <w:fldChar w:fldCharType="end"/>
      </w:r>
      <w:r w:rsidR="002D40C4" w:rsidRPr="00396C5D">
        <w:rPr>
          <w:rFonts w:cs="Arial"/>
        </w:rPr>
        <w:t xml:space="preserve"> </w:t>
      </w:r>
      <w:r w:rsidR="006974B6" w:rsidRPr="00396C5D">
        <w:rPr>
          <w:rFonts w:cs="Arial"/>
        </w:rPr>
        <w:t>gezeigt</w:t>
      </w:r>
      <w:r w:rsidR="002D40C4" w:rsidRPr="00396C5D">
        <w:rPr>
          <w:rFonts w:cs="Arial"/>
        </w:rPr>
        <w:t>.</w:t>
      </w:r>
    </w:p>
    <w:p w:rsidR="002D40C4" w:rsidRPr="00396C5D" w:rsidRDefault="002D40C4" w:rsidP="002D40C4">
      <w:pPr>
        <w:keepNext/>
        <w:rPr>
          <w:rFonts w:cs="Arial"/>
        </w:rPr>
      </w:pPr>
      <w:r w:rsidRPr="00396C5D">
        <w:rPr>
          <w:rFonts w:cs="Arial"/>
          <w:noProof/>
          <w:lang w:eastAsia="de-DE"/>
        </w:rPr>
        <w:lastRenderedPageBreak/>
        <w:drawing>
          <wp:inline distT="0" distB="0" distL="0" distR="0" wp14:anchorId="4FFF8C95" wp14:editId="19C118CE">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200" cy="6315075"/>
                    </a:xfrm>
                    <a:prstGeom prst="rect">
                      <a:avLst/>
                    </a:prstGeom>
                  </pic:spPr>
                </pic:pic>
              </a:graphicData>
            </a:graphic>
          </wp:inline>
        </w:drawing>
      </w:r>
    </w:p>
    <w:p w:rsidR="002D40C4" w:rsidRPr="00396C5D" w:rsidRDefault="002D40C4" w:rsidP="002D40C4">
      <w:pPr>
        <w:pStyle w:val="Beschriftung"/>
        <w:rPr>
          <w:rFonts w:cs="Arial"/>
        </w:rPr>
      </w:pPr>
      <w:bookmarkStart w:id="104" w:name="_Ref457814988"/>
      <w:bookmarkStart w:id="105" w:name="_Toc458518823"/>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6</w:t>
      </w:r>
      <w:r w:rsidR="00203AB2" w:rsidRPr="00396C5D">
        <w:rPr>
          <w:rFonts w:cs="Arial"/>
          <w:noProof/>
        </w:rPr>
        <w:fldChar w:fldCharType="end"/>
      </w:r>
      <w:bookmarkEnd w:id="104"/>
      <w:r w:rsidRPr="00396C5D">
        <w:rPr>
          <w:rFonts w:cs="Arial"/>
        </w:rPr>
        <w:t>: Aktualisierte Datenbankstruktur</w:t>
      </w:r>
      <w:bookmarkEnd w:id="105"/>
    </w:p>
    <w:p w:rsidR="002D40C4" w:rsidRPr="00396C5D" w:rsidRDefault="002D40C4" w:rsidP="002D40C4">
      <w:pPr>
        <w:rPr>
          <w:rFonts w:cs="Arial"/>
        </w:rPr>
      </w:pPr>
      <w:r w:rsidRPr="00396C5D">
        <w:rPr>
          <w:rFonts w:cs="Arial"/>
        </w:rPr>
        <w:t xml:space="preserve">Die Tabelle „GHS-Symbole“ hat in der Datenbankstruktur keine Relationen zu den Chemikalien. Die </w:t>
      </w:r>
      <w:r w:rsidR="009443E3" w:rsidRPr="00396C5D">
        <w:rPr>
          <w:rFonts w:cs="Arial"/>
        </w:rPr>
        <w:t>Verbindung wird erst über</w:t>
      </w:r>
      <w:r w:rsidR="00692EE0" w:rsidRPr="00396C5D">
        <w:rPr>
          <w:rFonts w:cs="Arial"/>
        </w:rPr>
        <w:t xml:space="preserve"> ein PHP-Skript hergestellt, da</w:t>
      </w:r>
      <w:r w:rsidR="009443E3" w:rsidRPr="00396C5D">
        <w:rPr>
          <w:rFonts w:cs="Arial"/>
        </w:rPr>
        <w:t>s aus der Zeichenkette „GHS-Symbole“ in der Tabelle „Stoffe“ die zugehörigen Symbole ermittelt und darstellt.</w:t>
      </w:r>
    </w:p>
    <w:p w:rsidR="009443E3" w:rsidRDefault="009443E3" w:rsidP="002D40C4">
      <w:pPr>
        <w:rPr>
          <w:ins w:id="106" w:author="Acer" w:date="2016-08-11T11:07:00Z"/>
          <w:rFonts w:cs="Arial"/>
        </w:rPr>
      </w:pPr>
      <w:r w:rsidRPr="00396C5D">
        <w:rPr>
          <w:rFonts w:cs="Arial"/>
        </w:rPr>
        <w:t xml:space="preserve">Das Attribut „SDBLink“ der Stoffe wurde ersetzt durch einen Verweis auf die Tabelle „Sicherheitsdatenblatt“ in der Tabelle der Lieferungen. </w:t>
      </w:r>
      <w:r w:rsidR="00532E13" w:rsidRPr="00396C5D">
        <w:rPr>
          <w:rFonts w:cs="Arial"/>
        </w:rPr>
        <w:t xml:space="preserve">Der Verweis auf die Lagerungsvorschrift wurde aus der Stoff-Tabelle in die Lieferungstabelle verschoben. </w:t>
      </w:r>
      <w:r w:rsidR="00532E13" w:rsidRPr="00396C5D">
        <w:rPr>
          <w:rFonts w:cs="Arial"/>
        </w:rPr>
        <w:lastRenderedPageBreak/>
        <w:t>Der Verweis auf die Gefahrenstoffsätze wurde durch eine Zeichenkette ersetzt, aus der mithilfe von PHP die Gefahrenstoffsätze ermittelt werden kann.</w:t>
      </w:r>
    </w:p>
    <w:p w:rsidR="00233A41" w:rsidRPr="00396C5D" w:rsidRDefault="00233A41" w:rsidP="002D40C4">
      <w:pPr>
        <w:rPr>
          <w:rFonts w:cs="Arial"/>
        </w:rPr>
      </w:pPr>
      <w:ins w:id="107" w:author="Acer" w:date="2016-08-11T11:07:00Z">
        <w:r w:rsidRPr="00233A41">
          <w:rPr>
            <w:rFonts w:cs="Arial"/>
          </w:rPr>
          <w:sym w:font="Wingdings" w:char="F0E0"/>
        </w:r>
        <w:r>
          <w:rPr>
            <w:rFonts w:cs="Arial"/>
          </w:rPr>
          <w:t>welchen Vorteil hat dieser Aufbau?warum ist das so besser?</w:t>
        </w:r>
      </w:ins>
    </w:p>
    <w:p w:rsidR="00692EE0" w:rsidRPr="00396C5D" w:rsidRDefault="00692EE0" w:rsidP="00692EE0">
      <w:pPr>
        <w:pStyle w:val="berschrift2"/>
        <w:rPr>
          <w:rFonts w:cs="Arial"/>
        </w:rPr>
      </w:pPr>
      <w:bookmarkStart w:id="108" w:name="_Toc458518813"/>
      <w:r w:rsidRPr="00396C5D">
        <w:rPr>
          <w:rFonts w:cs="Arial"/>
        </w:rPr>
        <w:t>Web-Interface</w:t>
      </w:r>
      <w:bookmarkEnd w:id="108"/>
    </w:p>
    <w:p w:rsidR="00692EE0" w:rsidRPr="00396C5D" w:rsidRDefault="003F643B" w:rsidP="002D40C4">
      <w:pPr>
        <w:rPr>
          <w:rFonts w:cs="Arial"/>
        </w:rPr>
      </w:pPr>
      <w:r w:rsidRPr="00396C5D">
        <w:rPr>
          <w:rFonts w:cs="Arial"/>
        </w:rPr>
        <w:t>Das Interface wurde</w:t>
      </w:r>
      <w:ins w:id="109" w:author="Acer" w:date="2016-08-11T11:07:00Z">
        <w:r w:rsidR="00233A41">
          <w:rPr>
            <w:rFonts w:cs="Arial"/>
          </w:rPr>
          <w:t>,</w:t>
        </w:r>
      </w:ins>
      <w:r w:rsidRPr="00396C5D">
        <w:rPr>
          <w:rFonts w:cs="Arial"/>
        </w:rPr>
        <w:t xml:space="preserve"> wie in </w:t>
      </w:r>
      <w:r w:rsidRPr="00396C5D">
        <w:rPr>
          <w:rFonts w:cs="Arial"/>
        </w:rPr>
        <w:fldChar w:fldCharType="begin"/>
      </w:r>
      <w:r w:rsidRPr="00396C5D">
        <w:rPr>
          <w:rFonts w:cs="Arial"/>
        </w:rPr>
        <w:instrText xml:space="preserve"> REF _Ref457816529 \r \h </w:instrText>
      </w:r>
      <w:r w:rsidR="00203AB2" w:rsidRPr="00396C5D">
        <w:rPr>
          <w:rFonts w:cs="Arial"/>
        </w:rPr>
        <w:instrText xml:space="preserve"> \* MERGEFORMAT </w:instrText>
      </w:r>
      <w:r w:rsidRPr="00396C5D">
        <w:rPr>
          <w:rFonts w:cs="Arial"/>
        </w:rPr>
      </w:r>
      <w:r w:rsidRPr="00396C5D">
        <w:rPr>
          <w:rFonts w:cs="Arial"/>
        </w:rPr>
        <w:fldChar w:fldCharType="separate"/>
      </w:r>
      <w:r w:rsidR="00A550AC" w:rsidRPr="00396C5D">
        <w:rPr>
          <w:rFonts w:cs="Arial"/>
        </w:rPr>
        <w:t>4.2</w:t>
      </w:r>
      <w:r w:rsidRPr="00396C5D">
        <w:rPr>
          <w:rFonts w:cs="Arial"/>
        </w:rPr>
        <w:fldChar w:fldCharType="end"/>
      </w:r>
      <w:r w:rsidRPr="00396C5D">
        <w:rPr>
          <w:rFonts w:cs="Arial"/>
        </w:rPr>
        <w:t xml:space="preserve"> beschrieben</w:t>
      </w:r>
      <w:ins w:id="110" w:author="Acer" w:date="2016-08-11T11:07:00Z">
        <w:r w:rsidR="00233A41">
          <w:rPr>
            <w:rFonts w:cs="Arial"/>
          </w:rPr>
          <w:t>,</w:t>
        </w:r>
      </w:ins>
      <w:r w:rsidRPr="00396C5D">
        <w:rPr>
          <w:rFonts w:cs="Arial"/>
        </w:rPr>
        <w:t xml:space="preserve"> programmiert. Nach der Anmeldung wird der Nutzer auf die Startseite weitergeleitet, auf der das Verzeichnis aufgelistet ist. </w:t>
      </w:r>
      <w:r w:rsidR="00485FC0" w:rsidRPr="00396C5D">
        <w:rPr>
          <w:rFonts w:cs="Arial"/>
        </w:rPr>
        <w:t>Ein Ausschnitt der Startseite ist in</w:t>
      </w:r>
      <w:r w:rsidR="000119AC" w:rsidRPr="00396C5D">
        <w:rPr>
          <w:rFonts w:cs="Arial"/>
        </w:rPr>
        <w:t xml:space="preserve"> </w:t>
      </w:r>
      <w:r w:rsidR="000119AC" w:rsidRPr="00396C5D">
        <w:rPr>
          <w:rFonts w:cs="Arial"/>
        </w:rPr>
        <w:fldChar w:fldCharType="begin"/>
      </w:r>
      <w:r w:rsidR="000119AC" w:rsidRPr="00396C5D">
        <w:rPr>
          <w:rFonts w:cs="Arial"/>
        </w:rPr>
        <w:instrText xml:space="preserve"> REF _Ref457817134 \h </w:instrText>
      </w:r>
      <w:r w:rsidR="00203AB2" w:rsidRPr="00396C5D">
        <w:rPr>
          <w:rFonts w:cs="Arial"/>
        </w:rPr>
        <w:instrText xml:space="preserve"> \* MERGEFORMAT </w:instrText>
      </w:r>
      <w:r w:rsidR="000119AC" w:rsidRPr="00396C5D">
        <w:rPr>
          <w:rFonts w:cs="Arial"/>
        </w:rPr>
      </w:r>
      <w:r w:rsidR="000119AC" w:rsidRPr="00396C5D">
        <w:rPr>
          <w:rFonts w:cs="Arial"/>
        </w:rPr>
        <w:fldChar w:fldCharType="separate"/>
      </w:r>
      <w:r w:rsidR="00A550AC" w:rsidRPr="00396C5D">
        <w:rPr>
          <w:rFonts w:cs="Arial"/>
        </w:rPr>
        <w:t xml:space="preserve">Abbildung </w:t>
      </w:r>
      <w:r w:rsidR="00A550AC" w:rsidRPr="00396C5D">
        <w:rPr>
          <w:rFonts w:cs="Arial"/>
          <w:noProof/>
        </w:rPr>
        <w:t>7</w:t>
      </w:r>
      <w:r w:rsidR="000119AC" w:rsidRPr="00396C5D">
        <w:rPr>
          <w:rFonts w:cs="Arial"/>
        </w:rPr>
        <w:fldChar w:fldCharType="end"/>
      </w:r>
      <w:r w:rsidR="00485FC0" w:rsidRPr="00396C5D">
        <w:rPr>
          <w:rFonts w:cs="Arial"/>
        </w:rPr>
        <w:t xml:space="preserve"> gezeigt.</w:t>
      </w:r>
    </w:p>
    <w:p w:rsidR="000119AC" w:rsidRPr="00396C5D" w:rsidRDefault="000119AC" w:rsidP="000119AC">
      <w:pPr>
        <w:keepNext/>
        <w:rPr>
          <w:rFonts w:cs="Arial"/>
        </w:rPr>
      </w:pPr>
      <w:r w:rsidRPr="00396C5D">
        <w:rPr>
          <w:rFonts w:cs="Arial"/>
          <w:noProof/>
          <w:lang w:eastAsia="de-DE"/>
        </w:rPr>
        <w:drawing>
          <wp:inline distT="0" distB="0" distL="0" distR="0" wp14:anchorId="1FE16729" wp14:editId="253F5EF2">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Pr="00396C5D" w:rsidRDefault="000119AC" w:rsidP="000119AC">
      <w:pPr>
        <w:pStyle w:val="Beschriftung"/>
        <w:rPr>
          <w:rFonts w:cs="Arial"/>
        </w:rPr>
      </w:pPr>
      <w:bookmarkStart w:id="111" w:name="_Ref457817134"/>
      <w:bookmarkStart w:id="112" w:name="_Toc458518824"/>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7</w:t>
      </w:r>
      <w:r w:rsidR="00203AB2" w:rsidRPr="00396C5D">
        <w:rPr>
          <w:rFonts w:cs="Arial"/>
          <w:noProof/>
        </w:rPr>
        <w:fldChar w:fldCharType="end"/>
      </w:r>
      <w:bookmarkEnd w:id="111"/>
      <w:r w:rsidRPr="00396C5D">
        <w:rPr>
          <w:rFonts w:cs="Arial"/>
        </w:rPr>
        <w:t>: Ausschnitt der Startseite des Web-Interfaces</w:t>
      </w:r>
      <w:r w:rsidR="005A6A35" w:rsidRPr="00396C5D">
        <w:rPr>
          <w:rFonts w:cs="Arial"/>
        </w:rPr>
        <w:t>, Darstellung mit Google Chrome</w:t>
      </w:r>
      <w:bookmarkEnd w:id="112"/>
    </w:p>
    <w:p w:rsidR="000119AC" w:rsidRPr="00396C5D" w:rsidRDefault="000119AC" w:rsidP="000119AC">
      <w:pPr>
        <w:rPr>
          <w:rFonts w:cs="Arial"/>
        </w:rPr>
      </w:pPr>
      <w:r w:rsidRPr="00396C5D">
        <w:rPr>
          <w:rFonts w:cs="Arial"/>
        </w:rPr>
        <w:t>Über die Filter im linken oberen Bereich können die</w:t>
      </w:r>
      <w:ins w:id="113" w:author="Acer" w:date="2016-08-11T11:08:00Z">
        <w:r w:rsidR="000A6429">
          <w:rPr>
            <w:rFonts w:cs="Arial"/>
          </w:rPr>
          <w:t>,</w:t>
        </w:r>
      </w:ins>
      <w:r w:rsidRPr="00396C5D">
        <w:rPr>
          <w:rFonts w:cs="Arial"/>
        </w:rPr>
        <w:t xml:space="preserve"> </w:t>
      </w:r>
      <w:r w:rsidR="00FA4F18" w:rsidRPr="00396C5D">
        <w:rPr>
          <w:rFonts w:cs="Arial"/>
        </w:rPr>
        <w:t>in der Tabelle angezeigten</w:t>
      </w:r>
      <w:ins w:id="114" w:author="Acer" w:date="2016-08-11T11:08:00Z">
        <w:r w:rsidR="000A6429">
          <w:rPr>
            <w:rFonts w:cs="Arial"/>
          </w:rPr>
          <w:t>,</w:t>
        </w:r>
      </w:ins>
      <w:r w:rsidR="00FA4F18" w:rsidRPr="00396C5D">
        <w:rPr>
          <w:rFonts w:cs="Arial"/>
        </w:rPr>
        <w:t xml:space="preserve"> Einträge eingegrenzt werden. Für jeden Eintrag gibt es am rechten Rand Schaltflächen zum Bearbeiten, Löschen oder Inspizieren des Datensatzes. In der Darstellung wurden aus Platzgründen nicht alle Attribute dargestellt</w:t>
      </w:r>
      <w:r w:rsidR="00A85291" w:rsidRPr="00396C5D">
        <w:rPr>
          <w:rFonts w:cs="Arial"/>
        </w:rPr>
        <w:t>. Gefahrstoffe sind farblich hinterlegt,</w:t>
      </w:r>
      <w:ins w:id="115" w:author="Acer" w:date="2016-08-11T11:08:00Z">
        <w:r w:rsidR="000A6429">
          <w:rPr>
            <w:rFonts w:cs="Arial"/>
          </w:rPr>
          <w:t xml:space="preserve"> während</w:t>
        </w:r>
      </w:ins>
      <w:r w:rsidR="00A85291" w:rsidRPr="00396C5D">
        <w:rPr>
          <w:rFonts w:cs="Arial"/>
        </w:rPr>
        <w:t xml:space="preserve"> verbrauchte Lieferungen </w:t>
      </w:r>
      <w:del w:id="116" w:author="Acer" w:date="2016-08-11T11:08:00Z">
        <w:r w:rsidR="00A85291" w:rsidRPr="00396C5D" w:rsidDel="000A6429">
          <w:rPr>
            <w:rFonts w:cs="Arial"/>
          </w:rPr>
          <w:delText xml:space="preserve">sind </w:delText>
        </w:r>
      </w:del>
      <w:r w:rsidR="00A85291" w:rsidRPr="00396C5D">
        <w:rPr>
          <w:rFonts w:cs="Arial"/>
        </w:rPr>
        <w:t>kursiv dargestellt</w:t>
      </w:r>
      <w:ins w:id="117" w:author="Acer" w:date="2016-08-11T11:08:00Z">
        <w:r w:rsidR="000A6429">
          <w:rPr>
            <w:rFonts w:cs="Arial"/>
          </w:rPr>
          <w:t xml:space="preserve"> sind</w:t>
        </w:r>
      </w:ins>
      <w:r w:rsidR="00A85291" w:rsidRPr="00396C5D">
        <w:rPr>
          <w:rFonts w:cs="Arial"/>
        </w:rPr>
        <w:t xml:space="preserve">. Ebenfalls aus Platzgründen wurde die Navigationsleiste als Balken an das obere Ende der Seite </w:t>
      </w:r>
      <w:r w:rsidR="005A6A35" w:rsidRPr="00396C5D">
        <w:rPr>
          <w:rFonts w:cs="Arial"/>
        </w:rPr>
        <w:t>gelegt.</w:t>
      </w:r>
    </w:p>
    <w:p w:rsidR="00F828BB" w:rsidRPr="00396C5D" w:rsidRDefault="00F828BB" w:rsidP="000119AC">
      <w:pPr>
        <w:rPr>
          <w:rFonts w:cs="Arial"/>
        </w:rPr>
      </w:pPr>
      <w:r w:rsidRPr="00396C5D">
        <w:rPr>
          <w:rFonts w:cs="Arial"/>
        </w:rPr>
        <w:t xml:space="preserve">Das typische Layout der Seiten ist in </w:t>
      </w:r>
      <w:r w:rsidR="008339EB" w:rsidRPr="00396C5D">
        <w:rPr>
          <w:rFonts w:cs="Arial"/>
        </w:rPr>
        <w:fldChar w:fldCharType="begin"/>
      </w:r>
      <w:r w:rsidR="008339EB" w:rsidRPr="00396C5D">
        <w:rPr>
          <w:rFonts w:cs="Arial"/>
        </w:rPr>
        <w:instrText xml:space="preserve"> REF _Ref457823250 \h </w:instrText>
      </w:r>
      <w:r w:rsidR="00203AB2" w:rsidRPr="00396C5D">
        <w:rPr>
          <w:rFonts w:cs="Arial"/>
        </w:rPr>
        <w:instrText xml:space="preserve"> \* MERGEFORMAT </w:instrText>
      </w:r>
      <w:r w:rsidR="008339EB" w:rsidRPr="00396C5D">
        <w:rPr>
          <w:rFonts w:cs="Arial"/>
        </w:rPr>
      </w:r>
      <w:r w:rsidR="008339EB" w:rsidRPr="00396C5D">
        <w:rPr>
          <w:rFonts w:cs="Arial"/>
        </w:rPr>
        <w:fldChar w:fldCharType="separate"/>
      </w:r>
      <w:r w:rsidR="00A550AC" w:rsidRPr="00396C5D">
        <w:rPr>
          <w:rFonts w:cs="Arial"/>
        </w:rPr>
        <w:t xml:space="preserve">Abbildung </w:t>
      </w:r>
      <w:r w:rsidR="00A550AC" w:rsidRPr="00396C5D">
        <w:rPr>
          <w:rFonts w:cs="Arial"/>
          <w:noProof/>
        </w:rPr>
        <w:t>8</w:t>
      </w:r>
      <w:r w:rsidR="008339EB" w:rsidRPr="00396C5D">
        <w:rPr>
          <w:rFonts w:cs="Arial"/>
        </w:rPr>
        <w:fldChar w:fldCharType="end"/>
      </w:r>
      <w:r w:rsidRPr="00396C5D">
        <w:rPr>
          <w:rFonts w:cs="Arial"/>
        </w:rPr>
        <w:t xml:space="preserve"> gezeigt.</w:t>
      </w:r>
    </w:p>
    <w:p w:rsidR="00C414EC" w:rsidRPr="00396C5D" w:rsidRDefault="00C414EC" w:rsidP="00C414EC">
      <w:pPr>
        <w:keepNext/>
        <w:rPr>
          <w:rFonts w:cs="Arial"/>
        </w:rPr>
      </w:pPr>
      <w:r w:rsidRPr="00396C5D">
        <w:rPr>
          <w:rFonts w:cs="Arial"/>
          <w:noProof/>
          <w:lang w:eastAsia="de-DE"/>
        </w:rPr>
        <w:lastRenderedPageBreak/>
        <w:drawing>
          <wp:inline distT="0" distB="0" distL="0" distR="0" wp14:anchorId="0B2A3598" wp14:editId="6D56CD3A">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Pr="00396C5D" w:rsidRDefault="00C414EC" w:rsidP="00C414EC">
      <w:pPr>
        <w:pStyle w:val="Beschriftung"/>
        <w:rPr>
          <w:rFonts w:cs="Arial"/>
        </w:rPr>
      </w:pPr>
      <w:bookmarkStart w:id="118" w:name="_Ref457823250"/>
      <w:bookmarkStart w:id="119" w:name="_Toc458518825"/>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8</w:t>
      </w:r>
      <w:r w:rsidR="00203AB2" w:rsidRPr="00396C5D">
        <w:rPr>
          <w:rFonts w:cs="Arial"/>
          <w:noProof/>
        </w:rPr>
        <w:fldChar w:fldCharType="end"/>
      </w:r>
      <w:bookmarkEnd w:id="118"/>
      <w:r w:rsidRPr="00396C5D">
        <w:rPr>
          <w:rFonts w:cs="Arial"/>
        </w:rPr>
        <w:t>: Exemplarischer Ausschnitt der Website</w:t>
      </w:r>
      <w:bookmarkEnd w:id="119"/>
    </w:p>
    <w:p w:rsidR="008339EB" w:rsidRPr="00396C5D" w:rsidRDefault="008339EB" w:rsidP="008339EB">
      <w:pPr>
        <w:rPr>
          <w:rFonts w:cs="Arial"/>
        </w:rPr>
      </w:pPr>
      <w:r w:rsidRPr="00396C5D">
        <w:rPr>
          <w:rFonts w:cs="Arial"/>
        </w:rPr>
        <w:t>Die Navigationsleiste ist links positioniert, der Seite</w:t>
      </w:r>
      <w:r w:rsidR="00E945DA" w:rsidRPr="00396C5D">
        <w:rPr>
          <w:rFonts w:cs="Arial"/>
        </w:rPr>
        <w:t>ninhalt nach rechts verschoben. Über die Navigationsleiste sind alle Seiten zum Einfügen von Datensätzen erreichbar</w:t>
      </w:r>
      <w:ins w:id="120" w:author="Acer" w:date="2016-08-11T11:08:00Z">
        <w:r w:rsidR="00DB6C55">
          <w:rPr>
            <w:rFonts w:cs="Arial"/>
          </w:rPr>
          <w:t>. Weiterhin besteht</w:t>
        </w:r>
      </w:ins>
      <w:del w:id="121" w:author="Acer" w:date="2016-08-11T11:08:00Z">
        <w:r w:rsidR="00E945DA" w:rsidRPr="00396C5D" w:rsidDel="00DB6C55">
          <w:rPr>
            <w:rFonts w:cs="Arial"/>
          </w:rPr>
          <w:delText>,</w:delText>
        </w:r>
      </w:del>
      <w:r w:rsidR="00E945DA" w:rsidRPr="00396C5D">
        <w:rPr>
          <w:rFonts w:cs="Arial"/>
        </w:rPr>
        <w:t xml:space="preserve"> </w:t>
      </w:r>
      <w:del w:id="122" w:author="Acer" w:date="2016-08-11T11:09:00Z">
        <w:r w:rsidR="00E945DA" w:rsidRPr="00396C5D" w:rsidDel="00DB6C55">
          <w:rPr>
            <w:rFonts w:cs="Arial"/>
          </w:rPr>
          <w:delText>außerdem</w:delText>
        </w:r>
      </w:del>
      <w:r w:rsidR="00E945DA" w:rsidRPr="00396C5D">
        <w:rPr>
          <w:rFonts w:cs="Arial"/>
        </w:rPr>
        <w:t xml:space="preserve"> die Möglichkeit</w:t>
      </w:r>
      <w:ins w:id="123" w:author="Acer" w:date="2016-08-11T11:09:00Z">
        <w:r w:rsidR="00DB6C55">
          <w:rPr>
            <w:rFonts w:cs="Arial"/>
          </w:rPr>
          <w:t>,</w:t>
        </w:r>
      </w:ins>
      <w:r w:rsidR="00E945DA" w:rsidRPr="00396C5D">
        <w:rPr>
          <w:rFonts w:cs="Arial"/>
        </w:rPr>
        <w:t xml:space="preserve"> sich von der Sitzung abzumelden </w:t>
      </w:r>
      <w:r w:rsidR="009B584C" w:rsidRPr="00396C5D">
        <w:rPr>
          <w:rFonts w:cs="Arial"/>
        </w:rPr>
        <w:t>oder zur Startseite zurückzukehren.</w:t>
      </w:r>
    </w:p>
    <w:p w:rsidR="00D14EEC" w:rsidRPr="00396C5D" w:rsidRDefault="00D14EEC" w:rsidP="008339EB">
      <w:pPr>
        <w:rPr>
          <w:rFonts w:cs="Arial"/>
        </w:rPr>
      </w:pPr>
      <w:r w:rsidRPr="00396C5D">
        <w:rPr>
          <w:rFonts w:cs="Arial"/>
        </w:rPr>
        <w:t xml:space="preserve">Die Kommunikation mit der Datenbank erfolgt automatisch anhand der </w:t>
      </w:r>
      <w:r w:rsidR="00216AAB" w:rsidRPr="00396C5D">
        <w:rPr>
          <w:rFonts w:cs="Arial"/>
        </w:rPr>
        <w:t>Nutzereingaben,</w:t>
      </w:r>
      <w:ins w:id="124" w:author="Acer" w:date="2016-08-11T11:09:00Z">
        <w:r w:rsidR="00DB6C55">
          <w:rPr>
            <w:rFonts w:cs="Arial"/>
          </w:rPr>
          <w:t xml:space="preserve"> wobei</w:t>
        </w:r>
      </w:ins>
      <w:r w:rsidR="00216AAB" w:rsidRPr="00396C5D">
        <w:rPr>
          <w:rFonts w:cs="Arial"/>
        </w:rPr>
        <w:t xml:space="preserve"> alle SQL-Befehle </w:t>
      </w:r>
      <w:del w:id="125" w:author="Acer" w:date="2016-08-11T11:09:00Z">
        <w:r w:rsidR="00216AAB" w:rsidRPr="00396C5D" w:rsidDel="00DB6C55">
          <w:rPr>
            <w:rFonts w:cs="Arial"/>
          </w:rPr>
          <w:delText>werden</w:delText>
        </w:r>
      </w:del>
      <w:r w:rsidR="00216AAB" w:rsidRPr="00396C5D">
        <w:rPr>
          <w:rFonts w:cs="Arial"/>
        </w:rPr>
        <w:t xml:space="preserve"> mit PHP erzeugt, überprüft und an die Datenbank gesendet</w:t>
      </w:r>
      <w:ins w:id="126" w:author="Acer" w:date="2016-08-11T11:09:00Z">
        <w:r w:rsidR="00DB6C55">
          <w:rPr>
            <w:rFonts w:cs="Arial"/>
          </w:rPr>
          <w:t xml:space="preserve"> werden</w:t>
        </w:r>
      </w:ins>
      <w:r w:rsidR="00216AAB" w:rsidRPr="00396C5D">
        <w:rPr>
          <w:rFonts w:cs="Arial"/>
        </w:rPr>
        <w:t xml:space="preserve">. </w:t>
      </w:r>
      <w:r w:rsidR="00CB3BD4" w:rsidRPr="00396C5D">
        <w:rPr>
          <w:rFonts w:cs="Arial"/>
        </w:rPr>
        <w:t>Die manuelle Ausführung von SQL-Befehlen ist im Administrator-Bereich möglich.</w:t>
      </w:r>
    </w:p>
    <w:p w:rsidR="00BC2AF6" w:rsidRPr="00396C5D" w:rsidRDefault="00BC2AF6" w:rsidP="008339EB">
      <w:pPr>
        <w:rPr>
          <w:rFonts w:cs="Arial"/>
        </w:rPr>
      </w:pPr>
      <w:r w:rsidRPr="00396C5D">
        <w:rPr>
          <w:rFonts w:cs="Arial"/>
        </w:rPr>
        <w:t>Der Adm</w:t>
      </w:r>
      <w:r w:rsidR="000039A2" w:rsidRPr="00396C5D">
        <w:rPr>
          <w:rFonts w:cs="Arial"/>
        </w:rPr>
        <w:t>inistrator-Bereich wurde mit den folgenden Funktionalitäten umgesetzt:</w:t>
      </w:r>
    </w:p>
    <w:p w:rsidR="000039A2" w:rsidRPr="00396C5D" w:rsidRDefault="000039A2" w:rsidP="000039A2">
      <w:pPr>
        <w:pStyle w:val="Listenabsatz"/>
        <w:numPr>
          <w:ilvl w:val="0"/>
          <w:numId w:val="24"/>
        </w:numPr>
        <w:rPr>
          <w:rFonts w:cs="Arial"/>
        </w:rPr>
      </w:pPr>
      <w:r w:rsidRPr="00396C5D">
        <w:rPr>
          <w:rFonts w:cs="Arial"/>
        </w:rPr>
        <w:t>Nutzerverwaltung</w:t>
      </w:r>
    </w:p>
    <w:p w:rsidR="000039A2" w:rsidRPr="00396C5D" w:rsidRDefault="000039A2" w:rsidP="000039A2">
      <w:pPr>
        <w:pStyle w:val="Listenabsatz"/>
        <w:numPr>
          <w:ilvl w:val="0"/>
          <w:numId w:val="24"/>
        </w:numPr>
        <w:rPr>
          <w:rFonts w:cs="Arial"/>
        </w:rPr>
      </w:pPr>
      <w:r w:rsidRPr="00396C5D">
        <w:rPr>
          <w:rFonts w:cs="Arial"/>
        </w:rPr>
        <w:t>Datenbank sichern</w:t>
      </w:r>
    </w:p>
    <w:p w:rsidR="000039A2" w:rsidRPr="00396C5D" w:rsidRDefault="000039A2" w:rsidP="000039A2">
      <w:pPr>
        <w:pStyle w:val="Listenabsatz"/>
        <w:numPr>
          <w:ilvl w:val="0"/>
          <w:numId w:val="24"/>
        </w:numPr>
        <w:rPr>
          <w:rFonts w:cs="Arial"/>
        </w:rPr>
      </w:pPr>
      <w:r w:rsidRPr="00396C5D">
        <w:rPr>
          <w:rFonts w:cs="Arial"/>
        </w:rPr>
        <w:t>Zugang zu phpMyAdmin</w:t>
      </w:r>
    </w:p>
    <w:p w:rsidR="000039A2" w:rsidRPr="00396C5D" w:rsidRDefault="000039A2" w:rsidP="000039A2">
      <w:pPr>
        <w:pStyle w:val="Listenabsatz"/>
        <w:numPr>
          <w:ilvl w:val="0"/>
          <w:numId w:val="24"/>
        </w:numPr>
        <w:rPr>
          <w:rFonts w:cs="Arial"/>
        </w:rPr>
      </w:pPr>
      <w:r w:rsidRPr="00396C5D">
        <w:rPr>
          <w:rFonts w:cs="Arial"/>
        </w:rPr>
        <w:t>Ausführung beliebiger SQL-Befehle</w:t>
      </w:r>
    </w:p>
    <w:p w:rsidR="000039A2" w:rsidRPr="00396C5D" w:rsidRDefault="000039A2" w:rsidP="000039A2">
      <w:pPr>
        <w:pStyle w:val="Listenabsatz"/>
        <w:numPr>
          <w:ilvl w:val="0"/>
          <w:numId w:val="24"/>
        </w:numPr>
        <w:rPr>
          <w:rFonts w:cs="Arial"/>
        </w:rPr>
      </w:pPr>
      <w:r w:rsidRPr="00396C5D">
        <w:rPr>
          <w:rFonts w:cs="Arial"/>
        </w:rPr>
        <w:t>Chemikalienverzeichnis importieren</w:t>
      </w:r>
    </w:p>
    <w:p w:rsidR="000039A2" w:rsidRPr="00396C5D" w:rsidRDefault="00D02F6A" w:rsidP="000039A2">
      <w:pPr>
        <w:rPr>
          <w:rFonts w:cs="Arial"/>
        </w:rPr>
      </w:pPr>
      <w:r w:rsidRPr="00396C5D">
        <w:rPr>
          <w:rFonts w:cs="Arial"/>
        </w:rPr>
        <w:lastRenderedPageBreak/>
        <w:t>Für die Sicherung der Datenbank wurde das Tool „MySQLDump</w:t>
      </w:r>
      <w:r w:rsidR="00771224" w:rsidRPr="00396C5D">
        <w:rPr>
          <w:rFonts w:cs="Arial"/>
        </w:rPr>
        <w:t>er</w:t>
      </w:r>
      <w:r w:rsidRPr="00396C5D">
        <w:rPr>
          <w:rFonts w:cs="Arial"/>
        </w:rPr>
        <w:t>“ angepasst und in die Website eingebunden. Sicherungskopien der Datenbank</w:t>
      </w:r>
      <w:del w:id="127" w:author="Acer" w:date="2016-08-11T11:10:00Z">
        <w:r w:rsidRPr="00396C5D" w:rsidDel="00DB6C55">
          <w:rPr>
            <w:rFonts w:cs="Arial"/>
          </w:rPr>
          <w:delText xml:space="preserve"> </w:delText>
        </w:r>
      </w:del>
      <w:ins w:id="128" w:author="Acer" w:date="2016-08-11T11:10:00Z">
        <w:r w:rsidR="00DB6C55">
          <w:rPr>
            <w:rFonts w:cs="Arial"/>
          </w:rPr>
          <w:t xml:space="preserve">, </w:t>
        </w:r>
      </w:ins>
      <w:r w:rsidRPr="00396C5D">
        <w:rPr>
          <w:rFonts w:cs="Arial"/>
        </w:rPr>
        <w:t>mitsamt der Struktur und allen Datensätzen</w:t>
      </w:r>
      <w:ins w:id="129" w:author="Acer" w:date="2016-08-11T11:10:00Z">
        <w:r w:rsidR="00DB6C55">
          <w:rPr>
            <w:rFonts w:cs="Arial"/>
          </w:rPr>
          <w:t>,</w:t>
        </w:r>
      </w:ins>
      <w:r w:rsidRPr="00396C5D">
        <w:rPr>
          <w:rFonts w:cs="Arial"/>
        </w:rPr>
        <w:t xml:space="preserve"> können lokal als eine .sql-Datei gespeichert und bei Datenverlust wieder auf den Server importiert werden.</w:t>
      </w:r>
    </w:p>
    <w:p w:rsidR="00135226" w:rsidRPr="00396C5D" w:rsidRDefault="00135226" w:rsidP="000039A2">
      <w:pPr>
        <w:rPr>
          <w:rFonts w:cs="Arial"/>
        </w:rPr>
      </w:pPr>
      <w:r w:rsidRPr="00396C5D">
        <w:rPr>
          <w:rFonts w:cs="Arial"/>
        </w:rPr>
        <w:t>Es wurde weiterhin eine Oberfläche für das manuelle Eingeben und Ausführen von SQL-Befehlen erstellt</w:t>
      </w:r>
      <w:r w:rsidR="006D7A4C" w:rsidRPr="00396C5D">
        <w:rPr>
          <w:rFonts w:cs="Arial"/>
        </w:rPr>
        <w:t>. Für die direkte Verwaltung der Datenbank sollte allerdings das Tool phpMyAdmin genutzt werden, da es eine graphische Oberfläche und bessere Ergebnisausgabe besitzt.</w:t>
      </w:r>
    </w:p>
    <w:p w:rsidR="0059381E" w:rsidRPr="00396C5D" w:rsidRDefault="0059381E" w:rsidP="008339EB">
      <w:pPr>
        <w:rPr>
          <w:rFonts w:cs="Arial"/>
        </w:rPr>
      </w:pPr>
      <w:r w:rsidRPr="00396C5D">
        <w:rPr>
          <w:rFonts w:cs="Arial"/>
        </w:rPr>
        <w:t xml:space="preserve">Das Design und Layout der Seiten wurde über ein externes </w:t>
      </w:r>
      <w:r w:rsidR="006666D3" w:rsidRPr="00396C5D">
        <w:rPr>
          <w:rFonts w:cs="Arial"/>
        </w:rPr>
        <w:t>S</w:t>
      </w:r>
      <w:r w:rsidRPr="00396C5D">
        <w:rPr>
          <w:rFonts w:cs="Arial"/>
        </w:rPr>
        <w:t xml:space="preserve">tylesheet </w:t>
      </w:r>
      <w:r w:rsidR="00214836" w:rsidRPr="00396C5D">
        <w:rPr>
          <w:rFonts w:cs="Arial"/>
        </w:rPr>
        <w:t xml:space="preserve">mit CSS definiert und ist einheitlich für alle Seiten. </w:t>
      </w:r>
      <w:r w:rsidR="006666D3" w:rsidRPr="00396C5D">
        <w:rPr>
          <w:rFonts w:cs="Arial"/>
        </w:rPr>
        <w:t>Unterschiede</w:t>
      </w:r>
      <w:ins w:id="130" w:author="Acer" w:date="2016-08-11T11:10:00Z">
        <w:r w:rsidR="00CD6A8A">
          <w:rPr>
            <w:rFonts w:cs="Arial"/>
          </w:rPr>
          <w:t>,</w:t>
        </w:r>
      </w:ins>
      <w:r w:rsidR="006666D3" w:rsidRPr="00396C5D">
        <w:rPr>
          <w:rFonts w:cs="Arial"/>
        </w:rPr>
        <w:t xml:space="preserve"> wie die breite Tabelle auf der St</w:t>
      </w:r>
      <w:r w:rsidR="004F3057" w:rsidRPr="00396C5D">
        <w:rPr>
          <w:rFonts w:cs="Arial"/>
        </w:rPr>
        <w:t>artseite</w:t>
      </w:r>
      <w:ins w:id="131" w:author="Acer" w:date="2016-08-11T11:10:00Z">
        <w:r w:rsidR="00CD6A8A">
          <w:rPr>
            <w:rFonts w:cs="Arial"/>
          </w:rPr>
          <w:t>,</w:t>
        </w:r>
      </w:ins>
      <w:r w:rsidR="004F3057" w:rsidRPr="00396C5D">
        <w:rPr>
          <w:rFonts w:cs="Arial"/>
        </w:rPr>
        <w:t xml:space="preserve"> wurden durch das </w:t>
      </w:r>
      <w:r w:rsidR="006666D3" w:rsidRPr="00396C5D">
        <w:rPr>
          <w:rFonts w:cs="Arial"/>
        </w:rPr>
        <w:t>Einbinden von CSS-Code in den Quelltext der Seiten realisiert.</w:t>
      </w:r>
      <w:r w:rsidR="004F3057" w:rsidRPr="00396C5D">
        <w:rPr>
          <w:rFonts w:cs="Arial"/>
        </w:rPr>
        <w:t xml:space="preserve"> Das Design der Seiten wurde an die Homepage der QuoData GmbH angepasst.</w:t>
      </w:r>
    </w:p>
    <w:p w:rsidR="004F3057" w:rsidRPr="00396C5D" w:rsidRDefault="00E64E91" w:rsidP="00E64E91">
      <w:pPr>
        <w:pStyle w:val="berschrift2"/>
        <w:rPr>
          <w:rFonts w:cs="Arial"/>
        </w:rPr>
      </w:pPr>
      <w:bookmarkStart w:id="132" w:name="_Toc458518814"/>
      <w:r w:rsidRPr="00396C5D">
        <w:rPr>
          <w:rFonts w:cs="Arial"/>
        </w:rPr>
        <w:t>Nutzerverwaltung</w:t>
      </w:r>
      <w:bookmarkEnd w:id="132"/>
    </w:p>
    <w:p w:rsidR="00E64E91" w:rsidRPr="00396C5D" w:rsidRDefault="007E0AF0" w:rsidP="008339EB">
      <w:pPr>
        <w:rPr>
          <w:rFonts w:cs="Arial"/>
        </w:rPr>
      </w:pPr>
      <w:r w:rsidRPr="00396C5D">
        <w:rPr>
          <w:rFonts w:cs="Arial"/>
        </w:rPr>
        <w:t>Die Nutzerverwaltung wurde zuerst in Form eines Textdokuments auf dem Server realisiert. Dieses Dokument enthielt alle eingetragenen Benutzer un</w:t>
      </w:r>
      <w:r w:rsidR="003A38F1" w:rsidRPr="00396C5D">
        <w:rPr>
          <w:rFonts w:cs="Arial"/>
        </w:rPr>
        <w:t>d Passwörter</w:t>
      </w:r>
      <w:ins w:id="133" w:author="Acer" w:date="2016-08-11T11:11:00Z">
        <w:r w:rsidR="00CD6A8A">
          <w:rPr>
            <w:rFonts w:cs="Arial"/>
          </w:rPr>
          <w:t>.</w:t>
        </w:r>
      </w:ins>
      <w:del w:id="134" w:author="Acer" w:date="2016-08-11T11:11:00Z">
        <w:r w:rsidR="003A38F1" w:rsidRPr="00396C5D" w:rsidDel="00CD6A8A">
          <w:rPr>
            <w:rFonts w:cs="Arial"/>
          </w:rPr>
          <w:delText xml:space="preserve">, </w:delText>
        </w:r>
      </w:del>
      <w:ins w:id="135" w:author="Acer" w:date="2016-08-11T11:11:00Z">
        <w:r w:rsidR="00CD6A8A">
          <w:rPr>
            <w:rFonts w:cs="Arial"/>
          </w:rPr>
          <w:t>B</w:t>
        </w:r>
      </w:ins>
      <w:del w:id="136" w:author="Acer" w:date="2016-08-11T11:11:00Z">
        <w:r w:rsidR="003A38F1" w:rsidRPr="00396C5D" w:rsidDel="00CD6A8A">
          <w:rPr>
            <w:rFonts w:cs="Arial"/>
          </w:rPr>
          <w:delText>b</w:delText>
        </w:r>
      </w:del>
      <w:r w:rsidR="003A38F1" w:rsidRPr="00396C5D">
        <w:rPr>
          <w:rFonts w:cs="Arial"/>
        </w:rPr>
        <w:t>ei einer Anmeldung wurde mit PHP auf das Dokument zugegriffen um die Eingaben zu überprüfen. Zur Verwaltung der Nutzer konnte das Dokument mit einem einfachen Editor bearbeitet werden</w:t>
      </w:r>
      <w:r w:rsidR="00FD2DF7" w:rsidRPr="00396C5D">
        <w:rPr>
          <w:rFonts w:cs="Arial"/>
        </w:rPr>
        <w:t>. Auf das Dokument konnte allerdings auch mit dem Browser zugegriffen werden, wenn die V</w:t>
      </w:r>
      <w:r w:rsidR="00553225" w:rsidRPr="00396C5D">
        <w:rPr>
          <w:rFonts w:cs="Arial"/>
        </w:rPr>
        <w:t>erzeichnisstruktur bekannt war.</w:t>
      </w:r>
    </w:p>
    <w:p w:rsidR="00553225" w:rsidRPr="00396C5D" w:rsidRDefault="00553225" w:rsidP="008339EB">
      <w:pPr>
        <w:rPr>
          <w:rFonts w:cs="Arial"/>
        </w:rPr>
      </w:pPr>
      <w:r w:rsidRPr="00396C5D">
        <w:rPr>
          <w:rFonts w:cs="Arial"/>
        </w:rP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rsidRPr="00396C5D">
        <w:rPr>
          <w:rFonts w:cs="Arial"/>
        </w:rPr>
        <w:t>Da die Verwaltung nicht mehr über einen Editor erfolgen konnte, wurde ein Tool dafür in den Administrator-Bereich des Interfaces integriert.</w:t>
      </w:r>
      <w:r w:rsidR="00FC17F2" w:rsidRPr="00396C5D">
        <w:rPr>
          <w:rFonts w:cs="Arial"/>
        </w:rPr>
        <w:t xml:space="preserve"> Die Oberfläche des Tools mit einem Beispiel-Datensatz ist in </w:t>
      </w:r>
      <w:r w:rsidR="00FC17F2" w:rsidRPr="00396C5D">
        <w:rPr>
          <w:rFonts w:cs="Arial"/>
        </w:rPr>
        <w:fldChar w:fldCharType="begin"/>
      </w:r>
      <w:r w:rsidR="00FC17F2" w:rsidRPr="00396C5D">
        <w:rPr>
          <w:rFonts w:cs="Arial"/>
        </w:rPr>
        <w:instrText xml:space="preserve"> REF _Ref457899806 \h </w:instrText>
      </w:r>
      <w:r w:rsidR="00203AB2" w:rsidRPr="00396C5D">
        <w:rPr>
          <w:rFonts w:cs="Arial"/>
        </w:rPr>
        <w:instrText xml:space="preserve"> \* MERGEFORMAT </w:instrText>
      </w:r>
      <w:r w:rsidR="00FC17F2" w:rsidRPr="00396C5D">
        <w:rPr>
          <w:rFonts w:cs="Arial"/>
        </w:rPr>
      </w:r>
      <w:r w:rsidR="00FC17F2" w:rsidRPr="00396C5D">
        <w:rPr>
          <w:rFonts w:cs="Arial"/>
        </w:rPr>
        <w:fldChar w:fldCharType="separate"/>
      </w:r>
      <w:r w:rsidR="00A550AC" w:rsidRPr="00396C5D">
        <w:rPr>
          <w:rFonts w:cs="Arial"/>
        </w:rPr>
        <w:t xml:space="preserve">Abbildung </w:t>
      </w:r>
      <w:r w:rsidR="00A550AC" w:rsidRPr="00396C5D">
        <w:rPr>
          <w:rFonts w:cs="Arial"/>
          <w:noProof/>
        </w:rPr>
        <w:t>9</w:t>
      </w:r>
      <w:r w:rsidR="00FC17F2" w:rsidRPr="00396C5D">
        <w:rPr>
          <w:rFonts w:cs="Arial"/>
        </w:rPr>
        <w:fldChar w:fldCharType="end"/>
      </w:r>
      <w:r w:rsidR="00FC17F2" w:rsidRPr="00396C5D">
        <w:rPr>
          <w:rFonts w:cs="Arial"/>
        </w:rPr>
        <w:t xml:space="preserve"> gezeigt.</w:t>
      </w:r>
    </w:p>
    <w:p w:rsidR="00FC17F2" w:rsidRPr="00396C5D" w:rsidRDefault="00FC17F2" w:rsidP="00FC17F2">
      <w:pPr>
        <w:keepNext/>
        <w:rPr>
          <w:rFonts w:cs="Arial"/>
        </w:rPr>
      </w:pPr>
      <w:r w:rsidRPr="00396C5D">
        <w:rPr>
          <w:rFonts w:cs="Arial"/>
          <w:noProof/>
          <w:lang w:eastAsia="de-DE"/>
        </w:rPr>
        <w:lastRenderedPageBreak/>
        <w:drawing>
          <wp:inline distT="0" distB="0" distL="0" distR="0" wp14:anchorId="360C0F13" wp14:editId="07AB200D">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2957529"/>
                    </a:xfrm>
                    <a:prstGeom prst="rect">
                      <a:avLst/>
                    </a:prstGeom>
                  </pic:spPr>
                </pic:pic>
              </a:graphicData>
            </a:graphic>
          </wp:inline>
        </w:drawing>
      </w:r>
    </w:p>
    <w:p w:rsidR="00FC17F2" w:rsidRPr="00396C5D" w:rsidRDefault="00FC17F2" w:rsidP="00FC17F2">
      <w:pPr>
        <w:pStyle w:val="Beschriftung"/>
        <w:rPr>
          <w:rFonts w:cs="Arial"/>
        </w:rPr>
      </w:pPr>
      <w:bookmarkStart w:id="137" w:name="_Ref457899806"/>
      <w:bookmarkStart w:id="138" w:name="_Toc458518826"/>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9</w:t>
      </w:r>
      <w:r w:rsidR="00203AB2" w:rsidRPr="00396C5D">
        <w:rPr>
          <w:rFonts w:cs="Arial"/>
          <w:noProof/>
        </w:rPr>
        <w:fldChar w:fldCharType="end"/>
      </w:r>
      <w:bookmarkEnd w:id="137"/>
      <w:r w:rsidRPr="00396C5D">
        <w:rPr>
          <w:rFonts w:cs="Arial"/>
        </w:rPr>
        <w:t>: Oberfläche der Nutzerverwaltung</w:t>
      </w:r>
      <w:bookmarkEnd w:id="138"/>
    </w:p>
    <w:p w:rsidR="001563DF" w:rsidRPr="00396C5D" w:rsidRDefault="00A625CA" w:rsidP="00FC17F2">
      <w:pPr>
        <w:rPr>
          <w:rFonts w:cs="Arial"/>
        </w:rPr>
      </w:pPr>
      <w:r w:rsidRPr="00396C5D">
        <w:rPr>
          <w:rFonts w:cs="Arial"/>
        </w:rPr>
        <w:t xml:space="preserve">Mit dem Tool können alle Benutzer angezeigt, bearbeitet oder gelöscht werden. Weiterhin können Administrator-Rechte vergeben oder entzogen werden und </w:t>
      </w:r>
      <w:r w:rsidR="00BF14CE" w:rsidRPr="00396C5D">
        <w:rPr>
          <w:rFonts w:cs="Arial"/>
        </w:rPr>
        <w:t>neue Benutzer eingefügt werden. Die Passwörter der Benutzer liegen sowohl in dem Tool als auch in der Datenbank als nicht codierter Klartext vor, um die Performance zu verbessern. A</w:t>
      </w:r>
      <w:r w:rsidR="0046279D" w:rsidRPr="00396C5D">
        <w:rPr>
          <w:rFonts w:cs="Arial"/>
        </w:rPr>
        <w:t xml:space="preserve">llerdings sind die Daten dadurch </w:t>
      </w:r>
      <w:r w:rsidR="00F02814" w:rsidRPr="00396C5D">
        <w:rPr>
          <w:rFonts w:cs="Arial"/>
        </w:rPr>
        <w:t>anfällig gegen Angriffe mit SQL</w:t>
      </w:r>
      <w:r w:rsidR="00F02814" w:rsidRPr="00396C5D">
        <w:rPr>
          <w:rFonts w:cs="Arial"/>
        </w:rPr>
        <w:noBreakHyphen/>
      </w:r>
      <w:r w:rsidR="0046279D" w:rsidRPr="00396C5D">
        <w:rPr>
          <w:rFonts w:cs="Arial"/>
        </w:rPr>
        <w:t xml:space="preserve">Injections, bei denen Eingabeflächen als Vektoren zum Einbringen von schädlichem SQL-Code dienen. Gelingt mit diesem Code das Auslesen der Benutzertabelle, hätte der Angreifer </w:t>
      </w:r>
      <w:r w:rsidR="001563DF" w:rsidRPr="00396C5D">
        <w:rPr>
          <w:rFonts w:cs="Arial"/>
        </w:rPr>
        <w:t xml:space="preserve">alle Benutzernamen und Passwörter und somit vollen Zugriff auf das Interface. </w:t>
      </w:r>
    </w:p>
    <w:p w:rsidR="00FC17F2" w:rsidRPr="00396C5D" w:rsidRDefault="001563DF" w:rsidP="00FC17F2">
      <w:pPr>
        <w:rPr>
          <w:rFonts w:cs="Arial"/>
        </w:rPr>
      </w:pPr>
      <w:r w:rsidRPr="00396C5D">
        <w:rPr>
          <w:rFonts w:cs="Arial"/>
        </w:rPr>
        <w:t xml:space="preserve">Eine Alternative wäre das chiffrieren der Passwörter in der Datenbank. Nach einem Angriff mit SQL-Injections hätte der Angreifer nur die chiffrierten Passwörter. Allerdings </w:t>
      </w:r>
      <w:r w:rsidR="00EF1CDB" w:rsidRPr="00396C5D">
        <w:rPr>
          <w:rFonts w:cs="Arial"/>
        </w:rPr>
        <w:t>müsste für die Anzeige in der Nutzerverwaltung ein Entschlüsselungsalgorithmus hinterlegt werden, der durch RFI/LFI-Angriffe eventuell von dem Angreifer ausgelesen werden kann. Die sicherste Methode wäre, nur die Hashs</w:t>
      </w:r>
      <w:ins w:id="139" w:author="Acer" w:date="2016-08-11T11:12:00Z">
        <w:r w:rsidR="00CD6A8A">
          <w:rPr>
            <w:rFonts w:cs="Arial"/>
          </w:rPr>
          <w:t xml:space="preserve"> (was ist das)</w:t>
        </w:r>
      </w:ins>
      <w:r w:rsidR="00EF1CDB" w:rsidRPr="00396C5D">
        <w:rPr>
          <w:rFonts w:cs="Arial"/>
        </w:rPr>
        <w:t xml:space="preserve"> der Passwörter zu speichern und bei jeder Anmeldung nur die Hashs miteinander zu vergleichen.</w:t>
      </w:r>
      <w:r w:rsidR="00AA21A6" w:rsidRPr="00396C5D">
        <w:rPr>
          <w:rFonts w:cs="Arial"/>
        </w:rPr>
        <w:t xml:space="preserve"> Da aus einem </w:t>
      </w:r>
      <w:r w:rsidR="00CB492A" w:rsidRPr="00396C5D">
        <w:rPr>
          <w:rFonts w:cs="Arial"/>
        </w:rPr>
        <w:t>Hash</w:t>
      </w:r>
      <w:r w:rsidR="00AA21A6" w:rsidRPr="00396C5D">
        <w:rPr>
          <w:rFonts w:cs="Arial"/>
        </w:rPr>
        <w:t>-Wert der ursprüngliche Wert nicht ermittelt werden kann, wären die Passwörter auch nach einem Angriff mit SQL</w:t>
      </w:r>
      <w:r w:rsidR="00012E32" w:rsidRPr="00396C5D">
        <w:rPr>
          <w:rFonts w:cs="Arial"/>
        </w:rPr>
        <w:noBreakHyphen/>
      </w:r>
      <w:r w:rsidR="00AA21A6" w:rsidRPr="00396C5D">
        <w:rPr>
          <w:rFonts w:cs="Arial"/>
        </w:rPr>
        <w:t>Injections noch sicher.</w:t>
      </w:r>
      <w:r w:rsidR="00510E07" w:rsidRPr="00396C5D">
        <w:rPr>
          <w:rFonts w:cs="Arial"/>
        </w:rPr>
        <w:t xml:space="preserve"> Mit Brute-Force-Algorithmen ist es möglich auch gehashte Passwörter in Klartext umzuwandeln</w:t>
      </w:r>
      <w:ins w:id="140" w:author="Acer" w:date="2016-08-11T11:13:00Z">
        <w:r w:rsidR="00CD6A8A">
          <w:rPr>
            <w:rFonts w:cs="Arial"/>
          </w:rPr>
          <w:t>.</w:t>
        </w:r>
      </w:ins>
      <w:del w:id="141" w:author="Acer" w:date="2016-08-11T11:13:00Z">
        <w:r w:rsidR="00510E07" w:rsidRPr="00396C5D" w:rsidDel="00CD6A8A">
          <w:rPr>
            <w:rFonts w:cs="Arial"/>
          </w:rPr>
          <w:delText>,</w:delText>
        </w:r>
      </w:del>
      <w:r w:rsidR="00510E07" w:rsidRPr="00396C5D">
        <w:rPr>
          <w:rFonts w:cs="Arial"/>
        </w:rPr>
        <w:t xml:space="preserve"> </w:t>
      </w:r>
      <w:ins w:id="142" w:author="Acer" w:date="2016-08-11T11:13:00Z">
        <w:r w:rsidR="00CD6A8A">
          <w:rPr>
            <w:rFonts w:cs="Arial"/>
          </w:rPr>
          <w:t>A</w:t>
        </w:r>
      </w:ins>
      <w:del w:id="143" w:author="Acer" w:date="2016-08-11T11:13:00Z">
        <w:r w:rsidR="00510E07" w:rsidRPr="00396C5D" w:rsidDel="00CD6A8A">
          <w:rPr>
            <w:rFonts w:cs="Arial"/>
          </w:rPr>
          <w:delText>a</w:delText>
        </w:r>
      </w:del>
      <w:r w:rsidR="00510E07" w:rsidRPr="00396C5D">
        <w:rPr>
          <w:rFonts w:cs="Arial"/>
        </w:rPr>
        <w:t>llerdings ist der Rechenaufwand dafür extrem hoch und es werden Angaben</w:t>
      </w:r>
      <w:ins w:id="144" w:author="Acer" w:date="2016-08-11T11:13:00Z">
        <w:r w:rsidR="00CD6A8A">
          <w:rPr>
            <w:rFonts w:cs="Arial"/>
          </w:rPr>
          <w:t>,</w:t>
        </w:r>
      </w:ins>
      <w:r w:rsidR="00510E07" w:rsidRPr="00396C5D">
        <w:rPr>
          <w:rFonts w:cs="Arial"/>
        </w:rPr>
        <w:t xml:space="preserve"> wie der verwendete hash-Algorithmus, </w:t>
      </w:r>
      <w:r w:rsidR="00510E07" w:rsidRPr="00396C5D">
        <w:rPr>
          <w:rFonts w:cs="Arial"/>
        </w:rPr>
        <w:lastRenderedPageBreak/>
        <w:t>die Passwortlänge und der Zeichensatz</w:t>
      </w:r>
      <w:ins w:id="145" w:author="Acer" w:date="2016-08-11T11:13:00Z">
        <w:r w:rsidR="00CD6A8A">
          <w:rPr>
            <w:rFonts w:cs="Arial"/>
          </w:rPr>
          <w:t>,</w:t>
        </w:r>
      </w:ins>
      <w:r w:rsidR="00510E07" w:rsidRPr="00396C5D">
        <w:rPr>
          <w:rFonts w:cs="Arial"/>
        </w:rPr>
        <w:t xml:space="preserve"> benötigt. Außerdem kann durch die Verwendung einer ausreichend langen zufälligen Zeichenkette</w:t>
      </w:r>
      <w:r w:rsidR="008910C4" w:rsidRPr="00396C5D">
        <w:rPr>
          <w:rFonts w:cs="Arial"/>
        </w:rPr>
        <w:t xml:space="preserve"> (genannt „Salt“)</w:t>
      </w:r>
      <w:r w:rsidR="00510E07" w:rsidRPr="00396C5D">
        <w:rPr>
          <w:rFonts w:cs="Arial"/>
        </w:rPr>
        <w:t xml:space="preserve"> bei der </w:t>
      </w:r>
      <w:r w:rsidR="008910C4" w:rsidRPr="00396C5D">
        <w:rPr>
          <w:rFonts w:cs="Arial"/>
        </w:rPr>
        <w:t xml:space="preserve">Erstellung des Hashs die benötigte Rechenzeit zur Entschlüsselung der Passwörter so weit gesteigert werden, dass es praktisch nicht möglich ist. </w:t>
      </w:r>
      <w:r w:rsidR="00510E07" w:rsidRPr="00396C5D">
        <w:rPr>
          <w:rFonts w:cs="Arial"/>
        </w:rPr>
        <w:t>Die Anzeige der Passwörter in der Nutzerverwaltung wäre mit diesem Verfahren nicht möglich.</w:t>
      </w:r>
      <w:r w:rsidR="00352493" w:rsidRPr="00396C5D">
        <w:rPr>
          <w:rFonts w:cs="Arial"/>
        </w:rPr>
        <w:t xml:space="preserve"> [17]</w:t>
      </w:r>
    </w:p>
    <w:p w:rsidR="00161784" w:rsidRPr="00396C5D" w:rsidRDefault="00161784" w:rsidP="00BC2AF6">
      <w:pPr>
        <w:rPr>
          <w:rFonts w:cs="Arial"/>
        </w:rPr>
      </w:pPr>
      <w:r w:rsidRPr="00396C5D">
        <w:rPr>
          <w:rFonts w:cs="Arial"/>
        </w:rPr>
        <w:t xml:space="preserve">Da das Interface und die Datenbank nur über ein lokales Netzwerk erreichbar sein sollen, ist die Gefahr eines gezielten Angriffes mit SQL-Injections unwahrscheinlich, da ein potentieller Angreifer erst in das Netzwerk eindringen müsste. </w:t>
      </w:r>
      <w:r w:rsidR="00FA3924" w:rsidRPr="00396C5D">
        <w:rPr>
          <w:rFonts w:cs="Arial"/>
        </w:rPr>
        <w:t>A</w:t>
      </w:r>
      <w:r w:rsidRPr="00396C5D">
        <w:rPr>
          <w:rFonts w:cs="Arial"/>
        </w:rPr>
        <w:t xml:space="preserve">ufgrund der besseren Performance </w:t>
      </w:r>
      <w:r w:rsidR="00FA3924" w:rsidRPr="00396C5D">
        <w:rPr>
          <w:rFonts w:cs="Arial"/>
        </w:rPr>
        <w:t xml:space="preserve">wurde </w:t>
      </w:r>
      <w:r w:rsidRPr="00396C5D">
        <w:rPr>
          <w:rFonts w:cs="Arial"/>
        </w:rPr>
        <w:t xml:space="preserve">die Speicherung als Klartext </w:t>
      </w:r>
      <w:r w:rsidR="00B23B79" w:rsidRPr="00396C5D">
        <w:rPr>
          <w:rFonts w:cs="Arial"/>
        </w:rPr>
        <w:t>umgesetzt</w:t>
      </w:r>
      <w:r w:rsidRPr="00396C5D">
        <w:rPr>
          <w:rFonts w:cs="Arial"/>
        </w:rPr>
        <w:t>.</w:t>
      </w:r>
    </w:p>
    <w:p w:rsidR="00B23B79" w:rsidRPr="00396C5D" w:rsidRDefault="00B23B79" w:rsidP="00B23B79">
      <w:pPr>
        <w:pStyle w:val="berschrift2"/>
        <w:rPr>
          <w:rFonts w:cs="Arial"/>
        </w:rPr>
      </w:pPr>
      <w:bookmarkStart w:id="146" w:name="_Toc458518815"/>
      <w:r w:rsidRPr="00396C5D">
        <w:rPr>
          <w:rFonts w:cs="Arial"/>
        </w:rPr>
        <w:t>Erweiterungen</w:t>
      </w:r>
      <w:bookmarkEnd w:id="146"/>
    </w:p>
    <w:p w:rsidR="00B23B79" w:rsidRPr="00396C5D" w:rsidRDefault="00B23B79" w:rsidP="00BC2AF6">
      <w:pPr>
        <w:rPr>
          <w:rFonts w:cs="Arial"/>
        </w:rPr>
      </w:pPr>
      <w:r w:rsidRPr="00396C5D">
        <w:rPr>
          <w:rFonts w:cs="Arial"/>
        </w:rPr>
        <w:t>Zu der Dat</w:t>
      </w:r>
      <w:r w:rsidR="00C045FC" w:rsidRPr="00396C5D">
        <w:rPr>
          <w:rFonts w:cs="Arial"/>
        </w:rPr>
        <w:t>enbank wurden weitere Tools geschrieben</w:t>
      </w:r>
      <w:r w:rsidRPr="00396C5D">
        <w:rPr>
          <w:rFonts w:cs="Arial"/>
        </w:rPr>
        <w:t xml:space="preserve">, </w:t>
      </w:r>
      <w:r w:rsidR="00C045FC" w:rsidRPr="00396C5D">
        <w:rPr>
          <w:rFonts w:cs="Arial"/>
        </w:rPr>
        <w:t xml:space="preserve">die den Übergang von dem Excel-Verzeichnis zur Datenbank erleichtern sollten. Ein Tool wurde für den erleichterten Import der Sicherheitsdatenblätter </w:t>
      </w:r>
      <w:r w:rsidR="00295CFB" w:rsidRPr="00396C5D">
        <w:rPr>
          <w:rFonts w:cs="Arial"/>
        </w:rPr>
        <w:t>entwickelt, um schnell große Mengen Sicherheitsdatenblätter in der Datenbank zu speichern. Zuerst mussten die Datenblätter in einen festgelegten Ordner in dem Webserver kopiert werden</w:t>
      </w:r>
      <w:ins w:id="147" w:author="Acer" w:date="2016-08-11T11:14:00Z">
        <w:r w:rsidR="00656B89">
          <w:rPr>
            <w:rFonts w:cs="Arial"/>
          </w:rPr>
          <w:t xml:space="preserve">. Im Anschluss </w:t>
        </w:r>
      </w:ins>
      <w:del w:id="148" w:author="Acer" w:date="2016-08-11T11:14:00Z">
        <w:r w:rsidR="00295CFB" w:rsidRPr="00396C5D" w:rsidDel="00656B89">
          <w:rPr>
            <w:rFonts w:cs="Arial"/>
          </w:rPr>
          <w:delText>,</w:delText>
        </w:r>
      </w:del>
      <w:r w:rsidR="00295CFB" w:rsidRPr="00396C5D">
        <w:rPr>
          <w:rFonts w:cs="Arial"/>
        </w:rPr>
        <w:t xml:space="preserve"> </w:t>
      </w:r>
      <w:del w:id="149" w:author="Acer" w:date="2016-08-11T11:14:00Z">
        <w:r w:rsidR="00295CFB" w:rsidRPr="00396C5D" w:rsidDel="00656B89">
          <w:rPr>
            <w:rFonts w:cs="Arial"/>
          </w:rPr>
          <w:delText xml:space="preserve">dann </w:delText>
        </w:r>
      </w:del>
      <w:r w:rsidR="00295CFB" w:rsidRPr="00396C5D">
        <w:rPr>
          <w:rFonts w:cs="Arial"/>
        </w:rPr>
        <w:t>kann</w:t>
      </w:r>
      <w:ins w:id="150" w:author="Acer" w:date="2016-08-11T11:14:00Z">
        <w:r w:rsidR="003B2888">
          <w:rPr>
            <w:rFonts w:cs="Arial"/>
          </w:rPr>
          <w:t xml:space="preserve"> der Import über das Interface gestartet werden</w:t>
        </w:r>
      </w:ins>
      <w:r w:rsidR="00295CFB" w:rsidRPr="00396C5D">
        <w:rPr>
          <w:rFonts w:cs="Arial"/>
        </w:rPr>
        <w:t xml:space="preserve"> </w:t>
      </w:r>
      <w:del w:id="151" w:author="Acer" w:date="2016-08-11T11:14:00Z">
        <w:r w:rsidR="00295CFB" w:rsidRPr="00396C5D" w:rsidDel="003B2888">
          <w:rPr>
            <w:rFonts w:cs="Arial"/>
          </w:rPr>
          <w:delText>über das Interface der Import gestartet werden.</w:delText>
        </w:r>
        <w:r w:rsidR="00E41290" w:rsidRPr="00396C5D" w:rsidDel="003B2888">
          <w:rPr>
            <w:rFonts w:cs="Arial"/>
          </w:rPr>
          <w:delText xml:space="preserve"> </w:delText>
        </w:r>
      </w:del>
      <w:r w:rsidR="00E41290" w:rsidRPr="00396C5D">
        <w:rPr>
          <w:rFonts w:cs="Arial"/>
        </w:rPr>
        <w:t>Über eine</w:t>
      </w:r>
      <w:ins w:id="152" w:author="Acer" w:date="2016-08-11T11:15:00Z">
        <w:r w:rsidR="003B2888">
          <w:rPr>
            <w:rFonts w:cs="Arial"/>
          </w:rPr>
          <w:t>,</w:t>
        </w:r>
      </w:ins>
      <w:r w:rsidR="00E41290" w:rsidRPr="00396C5D">
        <w:rPr>
          <w:rFonts w:cs="Arial"/>
        </w:rPr>
        <w:t xml:space="preserve"> mit C# geschriebene</w:t>
      </w:r>
      <w:ins w:id="153" w:author="Acer" w:date="2016-08-11T11:15:00Z">
        <w:r w:rsidR="003B2888">
          <w:rPr>
            <w:rFonts w:cs="Arial"/>
          </w:rPr>
          <w:t>,</w:t>
        </w:r>
      </w:ins>
      <w:r w:rsidR="00E41290" w:rsidRPr="00396C5D">
        <w:rPr>
          <w:rFonts w:cs="Arial"/>
        </w:rPr>
        <w:t xml:space="preserve"> Anwendung </w:t>
      </w:r>
      <w:r w:rsidR="00586B94" w:rsidRPr="00396C5D">
        <w:rPr>
          <w:rFonts w:cs="Arial"/>
        </w:rPr>
        <w:t>werden alle Dateinamen auf unzulässige Zeichen wie Umlaute oder ’ß‘ überprüft und gegebenenfalls angepasst. Anschließend wird mit PHP für jede Datei ein Link erstellt und in der Datenbank gespeichert.</w:t>
      </w:r>
    </w:p>
    <w:p w:rsidR="00586B94" w:rsidRPr="00396C5D" w:rsidRDefault="00586B94" w:rsidP="00BC2AF6">
      <w:pPr>
        <w:rPr>
          <w:rFonts w:cs="Arial"/>
        </w:rPr>
      </w:pPr>
      <w:r w:rsidRPr="00396C5D">
        <w:rPr>
          <w:rFonts w:cs="Arial"/>
        </w:rPr>
        <w:t>Ein weiteres Tool erlaubt den Import der Datensätze aus dem Excel-Verzeichnis.</w:t>
      </w:r>
      <w:r w:rsidR="00B50E9C" w:rsidRPr="00396C5D">
        <w:rPr>
          <w:rFonts w:cs="Arial"/>
        </w:rPr>
        <w:t xml:space="preserve"> Die mit C# geschriebene Konsolenanwendung greift über die</w:t>
      </w:r>
      <w:ins w:id="154" w:author="Acer" w:date="2016-08-11T11:15:00Z">
        <w:r w:rsidR="003113E1">
          <w:rPr>
            <w:rFonts w:cs="Arial"/>
          </w:rPr>
          <w:t>,</w:t>
        </w:r>
      </w:ins>
      <w:r w:rsidR="00B50E9C" w:rsidRPr="00396C5D">
        <w:rPr>
          <w:rFonts w:cs="Arial"/>
        </w:rPr>
        <w:t xml:space="preserve"> von Microsoft zur Verfügung gestellte</w:t>
      </w:r>
      <w:ins w:id="155" w:author="Acer" w:date="2016-08-11T11:15:00Z">
        <w:r w:rsidR="003113E1">
          <w:rPr>
            <w:rFonts w:cs="Arial"/>
          </w:rPr>
          <w:t>,</w:t>
        </w:r>
      </w:ins>
      <w:r w:rsidR="00B50E9C" w:rsidRPr="00396C5D">
        <w:rPr>
          <w:rFonts w:cs="Arial"/>
        </w:rPr>
        <w:t xml:space="preserve"> Interop-Schnittstelle auf das Verzeichnis zu und importiert alle Daten als Array.</w:t>
      </w:r>
      <w:r w:rsidR="00142F82" w:rsidRPr="00396C5D">
        <w:rPr>
          <w:rFonts w:cs="Arial"/>
        </w:rPr>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rsidRPr="00396C5D">
        <w:rPr>
          <w:rFonts w:cs="Arial"/>
        </w:rPr>
        <w:t xml:space="preserve"> </w:t>
      </w:r>
      <w:r w:rsidR="00524246" w:rsidRPr="003113E1">
        <w:rPr>
          <w:rFonts w:cs="Arial"/>
          <w:highlight w:val="yellow"/>
          <w:rPrChange w:id="156" w:author="Acer" w:date="2016-08-11T11:16:00Z">
            <w:rPr>
              <w:rFonts w:cs="Arial"/>
            </w:rPr>
          </w:rPrChange>
        </w:rPr>
        <w:t>Um das Tool nutzen zu können, muss das Chemikalienverzeichnis vollständig sein, es müssen alle obligatorischen Angaben eingetragen sein.</w:t>
      </w:r>
      <w:ins w:id="157" w:author="Acer" w:date="2016-08-11T11:16:00Z">
        <w:r w:rsidR="003113E1">
          <w:rPr>
            <w:rFonts w:cs="Arial"/>
          </w:rPr>
          <w:t xml:space="preserve"> Bitte umstellen (hört sich komisch an)</w:t>
        </w:r>
      </w:ins>
      <w:r w:rsidR="00524246" w:rsidRPr="00396C5D">
        <w:rPr>
          <w:rFonts w:cs="Arial"/>
        </w:rPr>
        <w:t xml:space="preserve"> Außerdem sollten Abweichu</w:t>
      </w:r>
      <w:r w:rsidR="00A6666E" w:rsidRPr="00396C5D">
        <w:rPr>
          <w:rFonts w:cs="Arial"/>
        </w:rPr>
        <w:t>ngen wie „GmbH“ und „</w:t>
      </w:r>
      <w:r w:rsidR="00524246" w:rsidRPr="00396C5D">
        <w:rPr>
          <w:rFonts w:cs="Arial"/>
        </w:rPr>
        <w:t>gmbh“ vermieden werden.</w:t>
      </w:r>
      <w:r w:rsidR="00E65269" w:rsidRPr="00396C5D">
        <w:rPr>
          <w:rFonts w:cs="Arial"/>
        </w:rPr>
        <w:t xml:space="preserve"> Das Tool ist über die Navigationsleiste im Administrator-Bereich erreichbar und startet automatisch den </w:t>
      </w:r>
      <w:r w:rsidR="00E65269" w:rsidRPr="00396C5D">
        <w:rPr>
          <w:rFonts w:cs="Arial"/>
        </w:rPr>
        <w:lastRenderedPageBreak/>
        <w:t>Import der Sicherheitsdatenblätter.</w:t>
      </w:r>
      <w:r w:rsidR="00F01969">
        <w:rPr>
          <w:rFonts w:cs="Arial"/>
        </w:rPr>
        <w:t xml:space="preserve"> Die Angaben zum Lieferungs- und Öffnungsdatum sind in der Excel-Datei nicht enthalten</w:t>
      </w:r>
      <w:ins w:id="158" w:author="Acer" w:date="2016-08-11T11:16:00Z">
        <w:r w:rsidR="003113E1">
          <w:rPr>
            <w:rFonts w:cs="Arial"/>
          </w:rPr>
          <w:t>.</w:t>
        </w:r>
      </w:ins>
      <w:del w:id="159" w:author="Acer" w:date="2016-08-11T11:16:00Z">
        <w:r w:rsidR="00F01969" w:rsidDel="003113E1">
          <w:rPr>
            <w:rFonts w:cs="Arial"/>
          </w:rPr>
          <w:delText xml:space="preserve">, es </w:delText>
        </w:r>
      </w:del>
      <w:ins w:id="160" w:author="Acer" w:date="2016-08-11T11:16:00Z">
        <w:r w:rsidR="003113E1">
          <w:rPr>
            <w:rFonts w:cs="Arial"/>
          </w:rPr>
          <w:t xml:space="preserve"> Daher </w:t>
        </w:r>
      </w:ins>
      <w:r w:rsidR="00F01969">
        <w:rPr>
          <w:rFonts w:cs="Arial"/>
        </w:rPr>
        <w:t xml:space="preserve">wurde </w:t>
      </w:r>
      <w:del w:id="161" w:author="Acer" w:date="2016-08-11T11:16:00Z">
        <w:r w:rsidR="00F01969" w:rsidDel="003113E1">
          <w:rPr>
            <w:rFonts w:cs="Arial"/>
          </w:rPr>
          <w:delText>deshalb</w:delText>
        </w:r>
      </w:del>
      <w:r w:rsidR="00F01969">
        <w:rPr>
          <w:rFonts w:cs="Arial"/>
        </w:rPr>
        <w:t xml:space="preserve"> für alle importierten Lieferungen das Datum „01.01.19</w:t>
      </w:r>
      <w:r w:rsidR="00090A79">
        <w:rPr>
          <w:rFonts w:cs="Arial"/>
        </w:rPr>
        <w:t>01</w:t>
      </w:r>
      <w:r w:rsidR="00F01969">
        <w:rPr>
          <w:rFonts w:cs="Arial"/>
        </w:rPr>
        <w:t>“</w:t>
      </w:r>
      <w:ins w:id="162" w:author="Acer" w:date="2016-08-11T11:16:00Z">
        <w:r w:rsidR="003113E1">
          <w:rPr>
            <w:rFonts w:cs="Arial"/>
          </w:rPr>
          <w:t xml:space="preserve"> festgelegt.</w:t>
        </w:r>
      </w:ins>
    </w:p>
    <w:p w:rsidR="00653805" w:rsidRPr="00396C5D" w:rsidRDefault="00653805" w:rsidP="00BC2AF6">
      <w:pPr>
        <w:rPr>
          <w:rFonts w:cs="Arial"/>
        </w:rPr>
      </w:pPr>
      <w:r w:rsidRPr="00396C5D">
        <w:rPr>
          <w:rFonts w:cs="Arial"/>
        </w:rPr>
        <w:t>Für die vereinfachte Interaktion von Client-Software</w:t>
      </w:r>
      <w:ins w:id="163" w:author="Acer" w:date="2016-08-11T11:17:00Z">
        <w:r w:rsidR="003113E1">
          <w:rPr>
            <w:rFonts w:cs="Arial"/>
          </w:rPr>
          <w:t>,</w:t>
        </w:r>
      </w:ins>
      <w:r w:rsidRPr="00396C5D">
        <w:rPr>
          <w:rFonts w:cs="Arial"/>
        </w:rPr>
        <w:t xml:space="preserve"> wie dem Import-Tool</w:t>
      </w:r>
      <w:ins w:id="164" w:author="Acer" w:date="2016-08-11T11:17:00Z">
        <w:r w:rsidR="003113E1">
          <w:rPr>
            <w:rFonts w:cs="Arial"/>
          </w:rPr>
          <w:t>,</w:t>
        </w:r>
      </w:ins>
      <w:r w:rsidRPr="00396C5D">
        <w:rPr>
          <w:rFonts w:cs="Arial"/>
        </w:rPr>
        <w:t xml:space="preserve"> mit der Datenbank wurde ein</w:t>
      </w:r>
      <w:r w:rsidR="0075653D" w:rsidRPr="00396C5D">
        <w:rPr>
          <w:rFonts w:cs="Arial"/>
        </w:rPr>
        <w:t>e</w:t>
      </w:r>
      <w:r w:rsidRPr="00396C5D">
        <w:rPr>
          <w:rFonts w:cs="Arial"/>
        </w:rPr>
        <w:t xml:space="preserve"> einfache </w:t>
      </w:r>
      <w:r w:rsidR="0075653D" w:rsidRPr="00396C5D">
        <w:rPr>
          <w:rFonts w:cs="Arial"/>
        </w:rPr>
        <w:t>Schnittstelle</w:t>
      </w:r>
      <w:r w:rsidRPr="00396C5D">
        <w:rPr>
          <w:rFonts w:cs="Arial"/>
        </w:rPr>
        <w:t xml:space="preserve"> mit PHP programmiert, das beliebige SQL-Befehle entgegennehmen und die Antwort der Datenbank ausgeben kann.</w:t>
      </w:r>
      <w:r w:rsidR="00B22962" w:rsidRPr="00396C5D">
        <w:rPr>
          <w:rFonts w:cs="Arial"/>
        </w:rPr>
        <w:t xml:space="preserve"> Die Ausgabe erfolgt als zusammengesetzte Zeichenkette mit festgelegten Trennzeichen, die alle ausgegebenen Informationen enthält</w:t>
      </w:r>
      <w:r w:rsidR="00CB492A" w:rsidRPr="00396C5D">
        <w:rPr>
          <w:rFonts w:cs="Arial"/>
        </w:rPr>
        <w:t>.</w:t>
      </w:r>
      <w:r w:rsidR="00B22962" w:rsidRPr="00396C5D">
        <w:rPr>
          <w:rFonts w:cs="Arial"/>
        </w:rPr>
        <w:t xml:space="preserve"> Die Anwendungen können daraus die Antwort der Datenbank auslesen und die Daten verarbeiten. Es wurde keine Passwortsicherung für diese Art des Datenbankzugriffes </w:t>
      </w:r>
      <w:r w:rsidR="00A6666E" w:rsidRPr="00396C5D">
        <w:rPr>
          <w:rFonts w:cs="Arial"/>
        </w:rPr>
        <w:t>festgelegt</w:t>
      </w:r>
      <w:r w:rsidR="008A04EC" w:rsidRPr="00396C5D">
        <w:rPr>
          <w:rFonts w:cs="Arial"/>
        </w:rPr>
        <w:t>.</w:t>
      </w:r>
    </w:p>
    <w:p w:rsidR="00E75F12" w:rsidRPr="00396C5D" w:rsidRDefault="00E75F12" w:rsidP="00BC2AF6">
      <w:pPr>
        <w:rPr>
          <w:rFonts w:cs="Arial"/>
        </w:rPr>
      </w:pPr>
      <w:r w:rsidRPr="00396C5D">
        <w:rPr>
          <w:rFonts w:cs="Arial"/>
        </w:rPr>
        <w:t>Weiterhin wurde ein Export-Tool für die Generierung eines Reports geschrieben, der alle</w:t>
      </w:r>
      <w:ins w:id="165" w:author="Acer" w:date="2016-08-11T11:18:00Z">
        <w:r w:rsidR="00022820">
          <w:rPr>
            <w:rFonts w:cs="Arial"/>
          </w:rPr>
          <w:t>,</w:t>
        </w:r>
      </w:ins>
      <w:r w:rsidRPr="00396C5D">
        <w:rPr>
          <w:rFonts w:cs="Arial"/>
        </w:rPr>
        <w:t xml:space="preserve"> in einem bestimmten Schrank gelagerten</w:t>
      </w:r>
      <w:ins w:id="166" w:author="Acer" w:date="2016-08-11T11:18:00Z">
        <w:r w:rsidR="00022820">
          <w:rPr>
            <w:rFonts w:cs="Arial"/>
          </w:rPr>
          <w:t>,</w:t>
        </w:r>
      </w:ins>
      <w:r w:rsidRPr="00396C5D">
        <w:rPr>
          <w:rFonts w:cs="Arial"/>
        </w:rPr>
        <w:t xml:space="preserve"> Chemikalien in eine druckfertige Excel-Ansicht exportiert und zum Download bereitstellt.</w:t>
      </w:r>
    </w:p>
    <w:p w:rsidR="008A04EC" w:rsidRPr="00396C5D" w:rsidRDefault="008A04EC" w:rsidP="008A04EC">
      <w:pPr>
        <w:pStyle w:val="berschrift2"/>
        <w:rPr>
          <w:rFonts w:cs="Arial"/>
        </w:rPr>
      </w:pPr>
      <w:bookmarkStart w:id="167" w:name="_Toc458518816"/>
      <w:r w:rsidRPr="00396C5D">
        <w:rPr>
          <w:rFonts w:cs="Arial"/>
        </w:rPr>
        <w:t>Dokumentation</w:t>
      </w:r>
      <w:bookmarkEnd w:id="167"/>
    </w:p>
    <w:p w:rsidR="00235C6E" w:rsidRDefault="007A00B2" w:rsidP="007F5CAA">
      <w:pPr>
        <w:rPr>
          <w:rFonts w:cs="Arial"/>
        </w:rPr>
      </w:pPr>
      <w:r w:rsidRPr="00396C5D">
        <w:rPr>
          <w:rFonts w:cs="Arial"/>
        </w:rPr>
        <w:t xml:space="preserve">Für die Benutzung des Webinterfaces wurde </w:t>
      </w:r>
      <w:r w:rsidR="00F57B59" w:rsidRPr="00396C5D">
        <w:rPr>
          <w:rFonts w:cs="Arial"/>
        </w:rPr>
        <w:t xml:space="preserve">ein kurzes Handbuch geschrieben, das die grundlegenden Schritte zur Verwaltung der Chemikalien stichpunktartig zusammenfasst. </w:t>
      </w:r>
      <w:r w:rsidR="00DE1EC3" w:rsidRPr="00396C5D">
        <w:rPr>
          <w:rFonts w:cs="Arial"/>
        </w:rPr>
        <w:t xml:space="preserve">Die Benutzung des Administrator-Bereiches ist ebenfalls beschrieben, sollte aber nur von Personal mit Erfahrung im Umgang mit Datenbanken </w:t>
      </w:r>
      <w:r w:rsidR="003A2AD5" w:rsidRPr="00396C5D">
        <w:rPr>
          <w:rFonts w:cs="Arial"/>
        </w:rPr>
        <w:t>durchgeführt werden.</w:t>
      </w:r>
      <w:r w:rsidR="00FC1A0E">
        <w:rPr>
          <w:rFonts w:cs="Arial"/>
        </w:rPr>
        <w:t xml:space="preserve"> Weiterhin wurde für alle Mitglieder, die die Software nutzen sollen, eine Einführung gehalten und ein Ansprech</w:t>
      </w:r>
      <w:r w:rsidR="00347945">
        <w:rPr>
          <w:rFonts w:cs="Arial"/>
        </w:rPr>
        <w:t>partner</w:t>
      </w:r>
      <w:r w:rsidR="00FC1A0E">
        <w:rPr>
          <w:rFonts w:cs="Arial"/>
        </w:rPr>
        <w:t xml:space="preserve"> bei Fragen und Problemen festgelegt</w:t>
      </w:r>
      <w:ins w:id="168" w:author="Acer" w:date="2016-08-11T11:18:00Z">
        <w:r w:rsidR="00022820">
          <w:rPr>
            <w:rFonts w:cs="Arial"/>
          </w:rPr>
          <w:t xml:space="preserve"> werden</w:t>
        </w:r>
      </w:ins>
      <w:r w:rsidR="00FC1A0E">
        <w:rPr>
          <w:rFonts w:cs="Arial"/>
        </w:rPr>
        <w:t>.</w:t>
      </w:r>
    </w:p>
    <w:p w:rsidR="001D26F9" w:rsidRDefault="001D26F9" w:rsidP="007F5CAA">
      <w:pPr>
        <w:rPr>
          <w:rFonts w:cs="Arial"/>
        </w:rPr>
      </w:pPr>
      <w:r>
        <w:rPr>
          <w:rFonts w:cs="Arial"/>
        </w:rPr>
        <w:t>Der Quellcode des Webinterfaces wurde auf einem internen GitLab-Server hinterlegt und ist für alle Mitarbeiter de</w:t>
      </w:r>
      <w:r w:rsidR="00702D57">
        <w:rPr>
          <w:rFonts w:cs="Arial"/>
        </w:rPr>
        <w:t>s</w:t>
      </w:r>
      <w:r>
        <w:rPr>
          <w:rFonts w:cs="Arial"/>
        </w:rPr>
        <w:t xml:space="preserve"> </w:t>
      </w:r>
      <w:r w:rsidR="00702D57">
        <w:rPr>
          <w:rFonts w:cs="Arial"/>
        </w:rPr>
        <w:t>Projektes</w:t>
      </w:r>
      <w:r>
        <w:rPr>
          <w:rFonts w:cs="Arial"/>
        </w:rPr>
        <w:t xml:space="preserve"> einsehbar. </w:t>
      </w:r>
      <w:r w:rsidR="002071E0">
        <w:rPr>
          <w:rFonts w:cs="Arial"/>
        </w:rPr>
        <w:t xml:space="preserve">Der Quellcode </w:t>
      </w:r>
      <w:r w:rsidR="00655880">
        <w:rPr>
          <w:rFonts w:cs="Arial"/>
        </w:rPr>
        <w:t>der Erweiterungstools ist auf einem</w:t>
      </w:r>
      <w:ins w:id="169" w:author="Acer" w:date="2016-08-11T11:19:00Z">
        <w:r w:rsidR="00022820">
          <w:rPr>
            <w:rFonts w:cs="Arial"/>
          </w:rPr>
          <w:t>,</w:t>
        </w:r>
      </w:ins>
      <w:r w:rsidR="00655880">
        <w:rPr>
          <w:rFonts w:cs="Arial"/>
        </w:rPr>
        <w:t xml:space="preserve"> für Administratoren erreichbaren</w:t>
      </w:r>
      <w:ins w:id="170" w:author="Acer" w:date="2016-08-11T11:19:00Z">
        <w:r w:rsidR="00022820">
          <w:rPr>
            <w:rFonts w:cs="Arial"/>
          </w:rPr>
          <w:t>,</w:t>
        </w:r>
      </w:ins>
      <w:r w:rsidR="00655880">
        <w:rPr>
          <w:rFonts w:cs="Arial"/>
        </w:rPr>
        <w:t xml:space="preserve"> Netzlaufwerk gespeichert. Der Code wurde kommentiert, falls das Projekt von einem neuen Mitarbeiter bearbeitet werden muss.</w:t>
      </w:r>
      <w:r w:rsidR="00702D57">
        <w:rPr>
          <w:rFonts w:cs="Arial"/>
        </w:rPr>
        <w:t xml:space="preserve"> Eine chronologische Liste der Änderungen im Projekt wurde automatisch mit GitLab erstellt und ist für alle Mitarbeiter des Projektes einsehbar.</w:t>
      </w:r>
    </w:p>
    <w:p w:rsidR="004B7B63" w:rsidRDefault="004B7B63" w:rsidP="004B7B63">
      <w:pPr>
        <w:pStyle w:val="berschrift2"/>
      </w:pPr>
      <w:r>
        <w:t>Validierung</w:t>
      </w:r>
    </w:p>
    <w:p w:rsidR="00640922" w:rsidRDefault="00640922" w:rsidP="00640922">
      <w:r>
        <w:lastRenderedPageBreak/>
        <w:t>Zur Validierung der Software wurde eine Testprozedur entwickelt, die alle essentiellen Funktionen des Interfaces prüft, ohne dabei die gespeicherten Daten zu gefährden.</w:t>
      </w:r>
    </w:p>
    <w:p w:rsidR="00640922" w:rsidRDefault="00640922" w:rsidP="00640922">
      <w:r>
        <w:t>Zuerst wurde die Anmeldung als Benutzer mit Administrator-Berechtigungen durchgeführt.</w:t>
      </w:r>
      <w:r w:rsidR="00BD763A">
        <w:t xml:space="preserve"> Anschließend wurde die Seite „Admin.php“ aufgerufen, um den administrativen Bereich zu erreichen. Über die Schaltfläche „Datenbank exportieren“ wurde die Sicherung der Datenbank eingeleitet. Nach erfolgreichem Export der Datenbank sollte ein Link erscheinen, der zum Download der Sicherheitskopie führt. Die Sicherheitskopie wurde lokal gespeichert, um im Falle eines Fehlers in der Software die gespeicherten Daten sicher aufzubewahren. Erscheint kein Downloadlink oder gibt es eine </w:t>
      </w:r>
      <w:r w:rsidR="00300357">
        <w:t>Fehlermeldung bei der Ausführung des Exportes, sollte die Testprozedur nicht weiter ausgeführt werden, da sonst die gespeicherten Daten verloren gehen.</w:t>
      </w:r>
      <w:ins w:id="171" w:author="Acer" w:date="2016-08-11T11:19:00Z">
        <w:r w:rsidR="0094146C">
          <w:t xml:space="preserve"> </w:t>
        </w:r>
      </w:ins>
      <w:ins w:id="172" w:author="Acer" w:date="2016-08-11T11:20:00Z">
        <w:r w:rsidR="0094146C">
          <w:sym w:font="Wingdings" w:char="F0E0"/>
        </w:r>
        <w:r w:rsidR="0094146C">
          <w:t xml:space="preserve"> was mach ich stattdessen?nochmal versuchen?!</w:t>
        </w:r>
      </w:ins>
    </w:p>
    <w:p w:rsidR="00300357" w:rsidRDefault="00300357" w:rsidP="00640922">
      <w:r>
        <w:t>Nach dem Export wurde erneut der administrative Bereich aufgerufen und über die Schaltfläche „Chemikalienverzeichnis importieren“ eine Kopie des Excel-Chemikalienverzeichnisses importiert, die nur einen Datensatz enthielt. Der Datensatz enthielt die folgenden Werte:</w:t>
      </w:r>
    </w:p>
    <w:p w:rsidR="00572B58" w:rsidRDefault="00572B58" w:rsidP="00572B58">
      <w:pPr>
        <w:pStyle w:val="Beschriftung"/>
        <w:keepNext/>
      </w:pPr>
      <w:bookmarkStart w:id="173" w:name="_Ref458591378"/>
      <w:bookmarkStart w:id="174" w:name="_Toc458609673"/>
      <w:r>
        <w:t xml:space="preserve">Tabelle </w:t>
      </w:r>
      <w:fldSimple w:instr=" SEQ Tabelle \* ARABIC ">
        <w:r w:rsidR="00F44771">
          <w:rPr>
            <w:noProof/>
          </w:rPr>
          <w:t>1</w:t>
        </w:r>
      </w:fldSimple>
      <w:bookmarkEnd w:id="173"/>
      <w:r>
        <w:t xml:space="preserve">: Fiktiver Datensatz </w:t>
      </w:r>
      <w:r>
        <w:rPr>
          <w:noProof/>
        </w:rPr>
        <w:t>zur Prüfung der Import-Funktion</w:t>
      </w:r>
      <w:bookmarkEnd w:id="174"/>
    </w:p>
    <w:tbl>
      <w:tblPr>
        <w:tblStyle w:val="HelleSchattierung"/>
        <w:tblW w:w="0" w:type="auto"/>
        <w:tblLook w:val="04A0" w:firstRow="1" w:lastRow="0" w:firstColumn="1" w:lastColumn="0" w:noHBand="0" w:noVBand="1"/>
      </w:tblPr>
      <w:tblGrid>
        <w:gridCol w:w="3227"/>
        <w:gridCol w:w="5985"/>
      </w:tblGrid>
      <w:tr w:rsidR="004F6BA0" w:rsidTr="0057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F6BA0" w:rsidRDefault="004F6BA0" w:rsidP="00640922">
            <w:r>
              <w:t>Attribut</w:t>
            </w:r>
          </w:p>
        </w:tc>
        <w:tc>
          <w:tcPr>
            <w:tcW w:w="5985" w:type="dxa"/>
          </w:tcPr>
          <w:p w:rsidR="004F6BA0" w:rsidRDefault="004F6BA0" w:rsidP="00572B58">
            <w:pPr>
              <w:cnfStyle w:val="100000000000" w:firstRow="1" w:lastRow="0" w:firstColumn="0" w:lastColumn="0" w:oddVBand="0" w:evenVBand="0" w:oddHBand="0" w:evenHBand="0" w:firstRowFirstColumn="0" w:firstRowLastColumn="0" w:lastRowFirstColumn="0" w:lastRowLastColumn="0"/>
            </w:pPr>
            <w:r>
              <w:t>Werte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Chemikalie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Ammoniummolybdat Tetrahydrat</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CAS-Nummer</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12054-85-2</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Kategorie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Chemikalie</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Unterkategorie</w:t>
            </w:r>
          </w:p>
        </w:tc>
        <w:tc>
          <w:tcPr>
            <w:tcW w:w="5985" w:type="dxa"/>
          </w:tcPr>
          <w:p w:rsidR="002D26AF" w:rsidRDefault="002D26AF" w:rsidP="00572B58">
            <w:pPr>
              <w:cnfStyle w:val="000000000000" w:firstRow="0" w:lastRow="0" w:firstColumn="0" w:lastColumn="0" w:oddVBand="0" w:evenVBand="0" w:oddHBand="0" w:evenHBand="0" w:firstRowFirstColumn="0" w:firstRowLastColumn="0" w:lastRowFirstColumn="0" w:lastRowLastColumn="0"/>
            </w:pP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Lagerungsvorschrift</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RT, Chemikalienschrank</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Hersteller</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Sigma-Aldrich</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Menge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25 g</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Qualität</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Analytical grade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Batch-Nummer</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BCBN3102V</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Summenformel</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Molmasse</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1235,86</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572B58">
            <w:r>
              <w:t>Gefahrstoff</w:t>
            </w:r>
          </w:p>
        </w:tc>
        <w:tc>
          <w:tcPr>
            <w:tcW w:w="5985" w:type="dxa"/>
          </w:tcPr>
          <w:p w:rsidR="002D26AF" w:rsidRDefault="00572B58" w:rsidP="00572B58">
            <w:pPr>
              <w:cnfStyle w:val="000000000000" w:firstRow="0" w:lastRow="0" w:firstColumn="0" w:lastColumn="0" w:oddVBand="0" w:evenVBand="0" w:oddHBand="0" w:evenHBand="0" w:firstRowFirstColumn="0" w:firstRowLastColumn="0" w:lastRowFirstColumn="0" w:lastRowLastColumn="0"/>
            </w:pPr>
            <w:r>
              <w:t>Nein</w:t>
            </w:r>
          </w:p>
        </w:tc>
      </w:tr>
    </w:tbl>
    <w:p w:rsidR="002D26AF" w:rsidRDefault="002D26AF" w:rsidP="00640922"/>
    <w:p w:rsidR="00572B58" w:rsidRDefault="00572B58" w:rsidP="00640922">
      <w:r>
        <w:lastRenderedPageBreak/>
        <w:t xml:space="preserve">Anschließend wurde über die Schaltfläche </w:t>
      </w:r>
      <w:r w:rsidR="00EB6C59">
        <w:t>„phpMyAdmin“ die Oberfläche des Verwaltungstools aufgerufen. W</w:t>
      </w:r>
      <w:r w:rsidR="004F6BA0">
        <w:t>ar der Import erfolgreich, mu</w:t>
      </w:r>
      <w:r w:rsidR="00EB6C59">
        <w:t>ss in de</w:t>
      </w:r>
      <w:r w:rsidR="00090A79">
        <w:t>n</w:t>
      </w:r>
      <w:r w:rsidR="00EB6C59">
        <w:t xml:space="preserve"> Tabellen </w:t>
      </w:r>
      <w:r w:rsidR="00090A79">
        <w:t>„</w:t>
      </w:r>
      <w:r w:rsidR="00EB6C59">
        <w:t>Kategorie</w:t>
      </w:r>
      <w:r w:rsidR="00090A79">
        <w:t>“</w:t>
      </w:r>
      <w:r w:rsidR="00EB6C59">
        <w:t xml:space="preserve">, </w:t>
      </w:r>
      <w:r w:rsidR="00090A79">
        <w:t>„</w:t>
      </w:r>
      <w:r w:rsidR="00EB6C59">
        <w:t>Lagerung</w:t>
      </w:r>
      <w:r w:rsidR="00090A79">
        <w:t>“</w:t>
      </w:r>
      <w:r w:rsidR="00EB6C59">
        <w:t xml:space="preserve"> und </w:t>
      </w:r>
      <w:r w:rsidR="00090A79">
        <w:t>„</w:t>
      </w:r>
      <w:r w:rsidR="00EB6C59">
        <w:t>Hersteller</w:t>
      </w:r>
      <w:r w:rsidR="00090A79">
        <w:t>“</w:t>
      </w:r>
      <w:r w:rsidR="00EB6C59">
        <w:t xml:space="preserve"> ein Eintrag mit den angegebenen Werten vorhanden sein. In der Tabelle </w:t>
      </w:r>
      <w:r w:rsidR="00090A79">
        <w:t>„</w:t>
      </w:r>
      <w:r w:rsidR="00EB6C59">
        <w:t>Unterkategorie</w:t>
      </w:r>
      <w:r w:rsidR="00090A79">
        <w:t>“</w:t>
      </w:r>
      <w:r w:rsidR="00EB6C59">
        <w:t xml:space="preserve"> </w:t>
      </w:r>
      <w:r w:rsidR="00BA2526">
        <w:t>darf kein Eintrag erscheinen</w:t>
      </w:r>
      <w:r w:rsidR="00EB6C59">
        <w:t xml:space="preserve">. Die </w:t>
      </w:r>
      <w:r w:rsidR="004F6BA0">
        <w:t xml:space="preserve">Tabellen </w:t>
      </w:r>
      <w:r w:rsidR="00090A79">
        <w:t>„</w:t>
      </w:r>
      <w:r w:rsidR="004F6BA0">
        <w:t>Stoffe</w:t>
      </w:r>
      <w:r w:rsidR="00090A79">
        <w:t>“</w:t>
      </w:r>
      <w:r w:rsidR="004F6BA0">
        <w:t xml:space="preserve"> und </w:t>
      </w:r>
      <w:r w:rsidR="00090A79">
        <w:t>„</w:t>
      </w:r>
      <w:r w:rsidR="004F6BA0">
        <w:t>Lieferung</w:t>
      </w:r>
      <w:r w:rsidR="00090A79">
        <w:t>“</w:t>
      </w:r>
      <w:r w:rsidR="004F6BA0">
        <w:t xml:space="preserve"> müssen jeweils genau</w:t>
      </w:r>
      <w:r w:rsidR="00EB6C59">
        <w:t xml:space="preserve"> einen Eintrag zeigen, der </w:t>
      </w:r>
      <w:r w:rsidR="00BA2526">
        <w:t>die folgenden Werte hat:</w:t>
      </w:r>
    </w:p>
    <w:p w:rsidR="000830AB" w:rsidRDefault="000830AB" w:rsidP="000830AB">
      <w:pPr>
        <w:pStyle w:val="Beschriftung"/>
        <w:keepNext/>
      </w:pPr>
      <w:bookmarkStart w:id="175" w:name="_Toc458609674"/>
      <w:r>
        <w:t xml:space="preserve">Tabelle </w:t>
      </w:r>
      <w:fldSimple w:instr=" SEQ Tabelle \* ARABIC ">
        <w:r w:rsidR="00F44771">
          <w:rPr>
            <w:noProof/>
          </w:rPr>
          <w:t>2</w:t>
        </w:r>
      </w:fldSimple>
      <w:r>
        <w:t>: Erwartete Werte de</w:t>
      </w:r>
      <w:r w:rsidR="00090A79">
        <w:t>r Tabellen „Stoffe“ und „Lieferung“</w:t>
      </w:r>
      <w:r w:rsidR="008F7D60">
        <w:t xml:space="preserve"> nach dem Import</w:t>
      </w:r>
      <w:bookmarkEnd w:id="175"/>
    </w:p>
    <w:tbl>
      <w:tblPr>
        <w:tblStyle w:val="HelleSchattierung"/>
        <w:tblW w:w="0" w:type="auto"/>
        <w:tblLook w:val="04A0" w:firstRow="1" w:lastRow="0" w:firstColumn="1" w:lastColumn="0" w:noHBand="0" w:noVBand="1"/>
      </w:tblPr>
      <w:tblGrid>
        <w:gridCol w:w="3369"/>
        <w:gridCol w:w="5843"/>
      </w:tblGrid>
      <w:tr w:rsidR="004F6BA0" w:rsidTr="00083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6BA0" w:rsidRDefault="004F6BA0" w:rsidP="00640922">
            <w:r>
              <w:t>Stoff</w:t>
            </w:r>
          </w:p>
        </w:tc>
        <w:tc>
          <w:tcPr>
            <w:tcW w:w="5843" w:type="dxa"/>
          </w:tcPr>
          <w:p w:rsidR="004F6BA0" w:rsidRDefault="004F6BA0" w:rsidP="00640922">
            <w:pPr>
              <w:cnfStyle w:val="100000000000" w:firstRow="1" w:lastRow="0" w:firstColumn="0" w:lastColumn="0" w:oddVBand="0" w:evenVBand="0" w:oddHBand="0" w:evenHBand="0" w:firstRowFirstColumn="0" w:firstRowLastColumn="0" w:lastRowFirstColumn="0" w:lastRowLastColumn="0"/>
            </w:pPr>
            <w:r>
              <w:t>Werte</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ID</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Name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Ammoniummolybdat Tetrahydrat</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CASNr</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12054-85-2</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Summenformel</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Kategorie_ID</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Unterkategorie_ID</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0</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CA4237" w:rsidP="00640922">
            <w:r>
              <w:t>Gefahr</w:t>
            </w:r>
            <w:r w:rsidR="00BA2526">
              <w:t>stoff</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Sätze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p>
        </w:tc>
      </w:tr>
      <w:tr w:rsidR="00BA2526"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auto"/>
            </w:tcBorders>
          </w:tcPr>
          <w:p w:rsidR="00BA2526" w:rsidRDefault="00BA2526" w:rsidP="00640922">
            <w:r>
              <w:t>GHS-Symbole</w:t>
            </w:r>
          </w:p>
        </w:tc>
        <w:tc>
          <w:tcPr>
            <w:tcW w:w="5843" w:type="dxa"/>
            <w:tcBorders>
              <w:bottom w:val="single" w:sz="4" w:space="0" w:color="auto"/>
            </w:tcBorders>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000000000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bottom w:val="single" w:sz="4" w:space="0" w:color="auto"/>
            </w:tcBorders>
          </w:tcPr>
          <w:p w:rsidR="00F76DA5" w:rsidRDefault="00F76DA5" w:rsidP="0072392E">
            <w:r>
              <w:t>Lieferung</w:t>
            </w:r>
          </w:p>
        </w:tc>
        <w:tc>
          <w:tcPr>
            <w:tcW w:w="5843" w:type="dxa"/>
            <w:tcBorders>
              <w:top w:val="single" w:sz="4" w:space="0" w:color="auto"/>
              <w:bottom w:val="single" w:sz="4" w:space="0" w:color="auto"/>
            </w:tcBorders>
          </w:tcPr>
          <w:p w:rsidR="00F76DA5" w:rsidRPr="00F76DA5" w:rsidRDefault="00F76DA5" w:rsidP="0072392E">
            <w:pPr>
              <w:cnfStyle w:val="000000000000" w:firstRow="0" w:lastRow="0" w:firstColumn="0" w:lastColumn="0" w:oddVBand="0" w:evenVBand="0" w:oddHBand="0" w:evenHBand="0" w:firstRowFirstColumn="0" w:firstRowLastColumn="0" w:lastRowFirstColumn="0" w:lastRowLastColumn="0"/>
              <w:rPr>
                <w:b/>
              </w:rPr>
            </w:pPr>
            <w:r w:rsidRPr="00F76DA5">
              <w:rPr>
                <w:b/>
              </w:rPr>
              <w:t>Werte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tcBorders>
          </w:tcPr>
          <w:p w:rsidR="00F76DA5" w:rsidRDefault="00F76DA5" w:rsidP="0072392E">
            <w:r>
              <w:t>ID</w:t>
            </w:r>
          </w:p>
        </w:tc>
        <w:tc>
          <w:tcPr>
            <w:tcW w:w="5843" w:type="dxa"/>
            <w:tcBorders>
              <w:top w:val="single" w:sz="4" w:space="0" w:color="auto"/>
            </w:tcBorders>
          </w:tcPr>
          <w:p w:rsidR="00F76DA5" w:rsidRDefault="00F76DA5" w:rsidP="0072392E">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Stoff_ID</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Batch-Nummer</w:t>
            </w:r>
          </w:p>
        </w:tc>
        <w:tc>
          <w:tcPr>
            <w:tcW w:w="5843" w:type="dxa"/>
          </w:tcPr>
          <w:p w:rsidR="00F76DA5" w:rsidRDefault="00090A79" w:rsidP="0072392E">
            <w:pPr>
              <w:cnfStyle w:val="000000100000" w:firstRow="0" w:lastRow="0" w:firstColumn="0" w:lastColumn="0" w:oddVBand="0" w:evenVBand="0" w:oddHBand="1" w:evenHBand="0" w:firstRowFirstColumn="0" w:firstRowLastColumn="0" w:lastRowFirstColumn="0" w:lastRowLastColumn="0"/>
            </w:pPr>
            <w:r>
              <w:t>BCBN3102V</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Menge</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25 g</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Hersteller_ID</w:t>
            </w:r>
          </w:p>
        </w:tc>
        <w:tc>
          <w:tcPr>
            <w:tcW w:w="5843" w:type="dxa"/>
          </w:tcPr>
          <w:p w:rsidR="00F76DA5" w:rsidRDefault="00090A79" w:rsidP="0072392E">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Qualität</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Analytical Grade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Molmasse</w:t>
            </w:r>
          </w:p>
        </w:tc>
        <w:tc>
          <w:tcPr>
            <w:tcW w:w="5843" w:type="dxa"/>
          </w:tcPr>
          <w:p w:rsidR="00F76DA5" w:rsidRDefault="00090A79" w:rsidP="0072392E">
            <w:pPr>
              <w:cnfStyle w:val="000000100000" w:firstRow="0" w:lastRow="0" w:firstColumn="0" w:lastColumn="0" w:oddVBand="0" w:evenVBand="0" w:oddHBand="1" w:evenHBand="0" w:firstRowFirstColumn="0" w:firstRowLastColumn="0" w:lastRowFirstColumn="0" w:lastRowLastColumn="0"/>
            </w:pPr>
            <w:r>
              <w:t>1235,86</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Lagerung_ID</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Verbraucht</w:t>
            </w:r>
          </w:p>
        </w:tc>
        <w:tc>
          <w:tcPr>
            <w:tcW w:w="5843" w:type="dxa"/>
          </w:tcPr>
          <w:p w:rsidR="00F76DA5" w:rsidRDefault="00090A79" w:rsidP="0072392E">
            <w:pPr>
              <w:cnfStyle w:val="000000100000" w:firstRow="0" w:lastRow="0" w:firstColumn="0" w:lastColumn="0" w:oddVBand="0" w:evenVBand="0" w:oddHBand="1" w:evenHBand="0" w:firstRowFirstColumn="0" w:firstRowLastColumn="0" w:lastRowFirstColumn="0" w:lastRowLastColumn="0"/>
            </w:pPr>
            <w:r>
              <w:t>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Lieferungsdatum</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01.01.1901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Öffnungsdatum</w:t>
            </w:r>
          </w:p>
        </w:tc>
        <w:tc>
          <w:tcPr>
            <w:tcW w:w="5843" w:type="dxa"/>
          </w:tcPr>
          <w:p w:rsidR="00F76DA5" w:rsidRDefault="00090A79" w:rsidP="0072392E">
            <w:pPr>
              <w:cnfStyle w:val="000000100000" w:firstRow="0" w:lastRow="0" w:firstColumn="0" w:lastColumn="0" w:oddVBand="0" w:evenVBand="0" w:oddHBand="1" w:evenHBand="0" w:firstRowFirstColumn="0" w:firstRowLastColumn="0" w:lastRowFirstColumn="0" w:lastRowLastColumn="0"/>
            </w:pPr>
            <w:r>
              <w:t>01.01.1901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72392E">
            <w:r>
              <w:t>SDB_ID</w:t>
            </w:r>
          </w:p>
        </w:tc>
        <w:tc>
          <w:tcPr>
            <w:tcW w:w="5843" w:type="dxa"/>
          </w:tcPr>
          <w:p w:rsidR="00F76DA5" w:rsidRDefault="00090A79" w:rsidP="0072392E">
            <w:pPr>
              <w:cnfStyle w:val="000000000000" w:firstRow="0" w:lastRow="0" w:firstColumn="0" w:lastColumn="0" w:oddVBand="0" w:evenVBand="0" w:oddHBand="0" w:evenHBand="0" w:firstRowFirstColumn="0" w:firstRowLastColumn="0" w:lastRowFirstColumn="0" w:lastRowLastColumn="0"/>
            </w:pPr>
            <w:r>
              <w:t>1</w:t>
            </w:r>
          </w:p>
        </w:tc>
      </w:tr>
    </w:tbl>
    <w:p w:rsidR="000830AB" w:rsidRDefault="000830AB" w:rsidP="00640922"/>
    <w:p w:rsidR="008F7D60" w:rsidRDefault="008F7D60" w:rsidP="00640922">
      <w:r>
        <w:t xml:space="preserve">Hierbei ist zu prüfen, ob alle Eingaben mit den angezeigten Werten übereinstimmen oder ob Daten bei dem Import verloren gingen oder verfälscht wurden. Nach der </w:t>
      </w:r>
      <w:r>
        <w:lastRenderedPageBreak/>
        <w:t>Prüfung mit phpMyAdmin wurde die eingetragene Lieferung auf der Seite „Ansicht.php“ weiter inspiziert. Die</w:t>
      </w:r>
      <w:ins w:id="176" w:author="Acer" w:date="2016-08-11T11:21:00Z">
        <w:r w:rsidR="0094146C">
          <w:t>,</w:t>
        </w:r>
      </w:ins>
      <w:r>
        <w:t xml:space="preserve"> in der Tabelle angezeigten</w:t>
      </w:r>
      <w:ins w:id="177" w:author="Acer" w:date="2016-08-11T11:21:00Z">
        <w:r w:rsidR="0094146C">
          <w:t>,</w:t>
        </w:r>
      </w:ins>
      <w:r>
        <w:t xml:space="preserve"> Werte müssen exakt mit den in der Excel-Tabelle getätigten Eingaben übereinstimmen. Ist dies nicht der Fall, handelt es sich um einen Fehler beim Abrufen der Daten aus der Datenbank oder beim Anzeigen der Werte</w:t>
      </w:r>
      <w:r w:rsidR="001320A9">
        <w:t>.</w:t>
      </w:r>
    </w:p>
    <w:p w:rsidR="00CA4237" w:rsidRDefault="001320A9" w:rsidP="00640922">
      <w:r>
        <w:t xml:space="preserve">Anschließend wurde über die Schaltfläche „Ressource eintragen“ die Seite zum Eintragen von Kategorien, Unterkategorien, </w:t>
      </w:r>
      <w:r w:rsidR="005213D7">
        <w:t xml:space="preserve">Herstellern und Lagerungsvorschriften aufgerufen. Es wurde die Kategorie „Protein“, die Unterkategorie „Enzym“, der Hersteller „Fischer Scientific“ und die Lagerungsvorschrift „-20 °C“ eingetragen. </w:t>
      </w:r>
      <w:r w:rsidR="00CA4237">
        <w:t>Über die Schaltfläche „neue Chemikalie definieren“ wurde</w:t>
      </w:r>
      <w:ins w:id="178" w:author="Acer" w:date="2016-08-11T11:21:00Z">
        <w:r w:rsidR="0094146C">
          <w:t xml:space="preserve"> anschließend</w:t>
        </w:r>
      </w:ins>
      <w:r w:rsidR="00CA4237">
        <w:t xml:space="preserve"> ein neuer Stoff mit den folgenden Werten eingetragen:</w:t>
      </w:r>
    </w:p>
    <w:p w:rsidR="00B20A36" w:rsidRDefault="00B20A36" w:rsidP="00B20A36">
      <w:pPr>
        <w:pStyle w:val="Beschriftung"/>
        <w:keepNext/>
      </w:pPr>
      <w:bookmarkStart w:id="179" w:name="_Toc458609675"/>
      <w:r>
        <w:t xml:space="preserve">Tabelle </w:t>
      </w:r>
      <w:fldSimple w:instr=" SEQ Tabelle \* ARABIC ">
        <w:r w:rsidR="00F44771">
          <w:rPr>
            <w:noProof/>
          </w:rPr>
          <w:t>3</w:t>
        </w:r>
      </w:fldSimple>
      <w:r>
        <w:t>: Werte des einzutragenden Stoffes "Catalase"</w:t>
      </w:r>
      <w:bookmarkEnd w:id="179"/>
    </w:p>
    <w:tbl>
      <w:tblPr>
        <w:tblStyle w:val="HelleSchattierung"/>
        <w:tblW w:w="0" w:type="auto"/>
        <w:tblLook w:val="04A0" w:firstRow="1" w:lastRow="0" w:firstColumn="1" w:lastColumn="0" w:noHBand="0" w:noVBand="1"/>
      </w:tblPr>
      <w:tblGrid>
        <w:gridCol w:w="3369"/>
        <w:gridCol w:w="5843"/>
      </w:tblGrid>
      <w:tr w:rsidR="00CA4237" w:rsidTr="00723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B20A36" w:rsidP="0072392E">
            <w:r>
              <w:t>Attribut</w:t>
            </w:r>
          </w:p>
        </w:tc>
        <w:tc>
          <w:tcPr>
            <w:tcW w:w="5843" w:type="dxa"/>
          </w:tcPr>
          <w:p w:rsidR="00CA4237" w:rsidRDefault="00CA4237" w:rsidP="0072392E">
            <w:pPr>
              <w:cnfStyle w:val="100000000000" w:firstRow="1" w:lastRow="0" w:firstColumn="0" w:lastColumn="0" w:oddVBand="0" w:evenVBand="0" w:oddHBand="0" w:evenHBand="0" w:firstRowFirstColumn="0" w:firstRowLastColumn="0" w:lastRowFirstColumn="0" w:lastRowLastColumn="0"/>
            </w:pPr>
            <w:r>
              <w:t>Werte</w:t>
            </w:r>
          </w:p>
        </w:tc>
      </w:tr>
      <w:tr w:rsidR="00CA4237" w:rsidTr="00723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Name</w:t>
            </w:r>
          </w:p>
        </w:tc>
        <w:tc>
          <w:tcPr>
            <w:tcW w:w="5843" w:type="dxa"/>
          </w:tcPr>
          <w:p w:rsidR="00CA4237" w:rsidRDefault="00B20A36" w:rsidP="0072392E">
            <w:pPr>
              <w:cnfStyle w:val="000000100000" w:firstRow="0" w:lastRow="0" w:firstColumn="0" w:lastColumn="0" w:oddVBand="0" w:evenVBand="0" w:oddHBand="1" w:evenHBand="0" w:firstRowFirstColumn="0" w:firstRowLastColumn="0" w:lastRowFirstColumn="0" w:lastRowLastColumn="0"/>
            </w:pPr>
            <w:r>
              <w:t>Catalase</w:t>
            </w:r>
          </w:p>
        </w:tc>
      </w:tr>
      <w:tr w:rsidR="00CA4237" w:rsidTr="0072392E">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CASNr</w:t>
            </w:r>
          </w:p>
        </w:tc>
        <w:tc>
          <w:tcPr>
            <w:tcW w:w="5843" w:type="dxa"/>
          </w:tcPr>
          <w:p w:rsidR="00CA4237" w:rsidRDefault="00B20A36" w:rsidP="0072392E">
            <w:pPr>
              <w:cnfStyle w:val="000000000000" w:firstRow="0" w:lastRow="0" w:firstColumn="0" w:lastColumn="0" w:oddVBand="0" w:evenVBand="0" w:oddHBand="0" w:evenHBand="0" w:firstRowFirstColumn="0" w:firstRowLastColumn="0" w:lastRowFirstColumn="0" w:lastRowLastColumn="0"/>
            </w:pPr>
            <w:r>
              <w:t>9001-05-2</w:t>
            </w:r>
          </w:p>
        </w:tc>
      </w:tr>
      <w:tr w:rsidR="00CA4237" w:rsidTr="00723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Summenformel</w:t>
            </w:r>
          </w:p>
        </w:tc>
        <w:tc>
          <w:tcPr>
            <w:tcW w:w="5843" w:type="dxa"/>
          </w:tcPr>
          <w:p w:rsidR="00CA4237" w:rsidRDefault="00CA4237" w:rsidP="0072392E">
            <w:pPr>
              <w:cnfStyle w:val="000000100000" w:firstRow="0" w:lastRow="0" w:firstColumn="0" w:lastColumn="0" w:oddVBand="0" w:evenVBand="0" w:oddHBand="1" w:evenHBand="0" w:firstRowFirstColumn="0" w:firstRowLastColumn="0" w:lastRowFirstColumn="0" w:lastRowLastColumn="0"/>
            </w:pPr>
          </w:p>
        </w:tc>
      </w:tr>
      <w:tr w:rsidR="00CA4237" w:rsidTr="0072392E">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Kategorie</w:t>
            </w:r>
          </w:p>
        </w:tc>
        <w:tc>
          <w:tcPr>
            <w:tcW w:w="5843" w:type="dxa"/>
          </w:tcPr>
          <w:p w:rsidR="00CA4237" w:rsidRDefault="00B20A36" w:rsidP="0072392E">
            <w:pPr>
              <w:cnfStyle w:val="000000000000" w:firstRow="0" w:lastRow="0" w:firstColumn="0" w:lastColumn="0" w:oddVBand="0" w:evenVBand="0" w:oddHBand="0" w:evenHBand="0" w:firstRowFirstColumn="0" w:firstRowLastColumn="0" w:lastRowFirstColumn="0" w:lastRowLastColumn="0"/>
            </w:pPr>
            <w:r>
              <w:t>Protein</w:t>
            </w:r>
          </w:p>
        </w:tc>
      </w:tr>
      <w:tr w:rsidR="00CA4237" w:rsidTr="00723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Unterkategorie</w:t>
            </w:r>
          </w:p>
        </w:tc>
        <w:tc>
          <w:tcPr>
            <w:tcW w:w="5843" w:type="dxa"/>
          </w:tcPr>
          <w:p w:rsidR="00CA4237" w:rsidRDefault="00B20A36" w:rsidP="0072392E">
            <w:pPr>
              <w:cnfStyle w:val="000000100000" w:firstRow="0" w:lastRow="0" w:firstColumn="0" w:lastColumn="0" w:oddVBand="0" w:evenVBand="0" w:oddHBand="1" w:evenHBand="0" w:firstRowFirstColumn="0" w:firstRowLastColumn="0" w:lastRowFirstColumn="0" w:lastRowLastColumn="0"/>
            </w:pPr>
            <w:r>
              <w:t>Enzym</w:t>
            </w:r>
          </w:p>
        </w:tc>
      </w:tr>
      <w:tr w:rsidR="00CA4237" w:rsidTr="0072392E">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R-Sätze</w:t>
            </w:r>
          </w:p>
        </w:tc>
        <w:tc>
          <w:tcPr>
            <w:tcW w:w="5843" w:type="dxa"/>
          </w:tcPr>
          <w:p w:rsidR="00CA4237" w:rsidRDefault="00B20A36" w:rsidP="0072392E">
            <w:pPr>
              <w:cnfStyle w:val="000000000000" w:firstRow="0" w:lastRow="0" w:firstColumn="0" w:lastColumn="0" w:oddVBand="0" w:evenVBand="0" w:oddHBand="0" w:evenHBand="0" w:firstRowFirstColumn="0" w:firstRowLastColumn="0" w:lastRowFirstColumn="0" w:lastRowLastColumn="0"/>
            </w:pPr>
            <w:r>
              <w:t>1,2</w:t>
            </w:r>
          </w:p>
        </w:tc>
      </w:tr>
      <w:tr w:rsidR="00CA4237" w:rsidTr="00723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S-Sätze</w:t>
            </w:r>
          </w:p>
        </w:tc>
        <w:tc>
          <w:tcPr>
            <w:tcW w:w="5843" w:type="dxa"/>
          </w:tcPr>
          <w:p w:rsidR="00CA4237" w:rsidRDefault="00B20A36" w:rsidP="0072392E">
            <w:pPr>
              <w:cnfStyle w:val="000000100000" w:firstRow="0" w:lastRow="0" w:firstColumn="0" w:lastColumn="0" w:oddVBand="0" w:evenVBand="0" w:oddHBand="1" w:evenHBand="0" w:firstRowFirstColumn="0" w:firstRowLastColumn="0" w:lastRowFirstColumn="0" w:lastRowLastColumn="0"/>
            </w:pPr>
            <w:r>
              <w:t>27-38</w:t>
            </w:r>
          </w:p>
        </w:tc>
      </w:tr>
      <w:tr w:rsidR="00CA4237" w:rsidTr="0072392E">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P-Sätze</w:t>
            </w:r>
          </w:p>
        </w:tc>
        <w:tc>
          <w:tcPr>
            <w:tcW w:w="5843" w:type="dxa"/>
          </w:tcPr>
          <w:p w:rsidR="00CA4237" w:rsidRDefault="00CA4237" w:rsidP="0072392E">
            <w:pPr>
              <w:cnfStyle w:val="000000000000" w:firstRow="0" w:lastRow="0" w:firstColumn="0" w:lastColumn="0" w:oddVBand="0" w:evenVBand="0" w:oddHBand="0" w:evenHBand="0" w:firstRowFirstColumn="0" w:firstRowLastColumn="0" w:lastRowFirstColumn="0" w:lastRowLastColumn="0"/>
            </w:pPr>
          </w:p>
        </w:tc>
      </w:tr>
      <w:tr w:rsidR="00CA4237" w:rsidTr="00723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H-Sätze</w:t>
            </w:r>
          </w:p>
        </w:tc>
        <w:tc>
          <w:tcPr>
            <w:tcW w:w="5843" w:type="dxa"/>
          </w:tcPr>
          <w:p w:rsidR="00CA4237" w:rsidRDefault="00B20A36" w:rsidP="0072392E">
            <w:pPr>
              <w:cnfStyle w:val="000000100000" w:firstRow="0" w:lastRow="0" w:firstColumn="0" w:lastColumn="0" w:oddVBand="0" w:evenVBand="0" w:oddHBand="1" w:evenHBand="0" w:firstRowFirstColumn="0" w:firstRowLastColumn="0" w:lastRowFirstColumn="0" w:lastRowLastColumn="0"/>
            </w:pPr>
            <w:r>
              <w:t>5</w:t>
            </w:r>
          </w:p>
        </w:tc>
      </w:tr>
      <w:tr w:rsidR="00CA4237" w:rsidTr="0072392E">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72392E">
            <w:r>
              <w:t>Gefahrstoff</w:t>
            </w:r>
          </w:p>
        </w:tc>
        <w:tc>
          <w:tcPr>
            <w:tcW w:w="5843" w:type="dxa"/>
          </w:tcPr>
          <w:p w:rsidR="00CA4237" w:rsidRDefault="00B62B6C" w:rsidP="0072392E">
            <w:pPr>
              <w:cnfStyle w:val="000000000000" w:firstRow="0" w:lastRow="0" w:firstColumn="0" w:lastColumn="0" w:oddVBand="0" w:evenVBand="0" w:oddHBand="0" w:evenHBand="0" w:firstRowFirstColumn="0" w:firstRowLastColumn="0" w:lastRowFirstColumn="0" w:lastRowLastColumn="0"/>
            </w:pPr>
            <w:r>
              <w:t>Ja</w:t>
            </w:r>
          </w:p>
        </w:tc>
      </w:tr>
    </w:tbl>
    <w:p w:rsidR="00CA4237" w:rsidRDefault="00CA4237" w:rsidP="00640922"/>
    <w:p w:rsidR="004D6E9C" w:rsidRDefault="00B20A36" w:rsidP="00640922">
      <w:r>
        <w:t xml:space="preserve">Weiterhin wurde für den Stoff das Gefahrstoffsymbol „Totenkopf“ und </w:t>
      </w:r>
      <w:r w:rsidR="00B62B6C">
        <w:t xml:space="preserve">„Gasflasche“ ausgewählt. </w:t>
      </w:r>
      <w:r w:rsidR="004D6E9C">
        <w:t>Über die Schaltfläche „SDB hochladen“ wurde die PDF-Datei „Sicherheitsdatenblatt_Catalase.pdf“ hochgeladen und eingetragen.</w:t>
      </w:r>
    </w:p>
    <w:p w:rsidR="00B20A36" w:rsidRDefault="004D6E9C" w:rsidP="00640922">
      <w:r>
        <w:t>Anschließend wurde ü</w:t>
      </w:r>
      <w:r w:rsidR="00B62B6C">
        <w:t xml:space="preserve">ber </w:t>
      </w:r>
      <w:r w:rsidR="005B224F">
        <w:t>die Schaltfläche „Lieferung eintragen“</w:t>
      </w:r>
      <w:r w:rsidR="00C205AF">
        <w:t xml:space="preserve"> eine Lieferung mit den folgenden Werten eingetragen:</w:t>
      </w:r>
    </w:p>
    <w:p w:rsidR="00F44771" w:rsidRDefault="00F44771" w:rsidP="00F44771">
      <w:pPr>
        <w:pStyle w:val="Beschriftung"/>
        <w:keepNext/>
      </w:pPr>
      <w:bookmarkStart w:id="180" w:name="_Toc458609676"/>
      <w:r>
        <w:lastRenderedPageBreak/>
        <w:t xml:space="preserve">Tabelle </w:t>
      </w:r>
      <w:fldSimple w:instr=" SEQ Tabelle \* ARABIC ">
        <w:r>
          <w:rPr>
            <w:noProof/>
          </w:rPr>
          <w:t>4</w:t>
        </w:r>
      </w:fldSimple>
      <w:r>
        <w:t xml:space="preserve">: Werte der </w:t>
      </w:r>
      <w:r w:rsidR="00350783">
        <w:t>manuell einzutragenden</w:t>
      </w:r>
      <w:r w:rsidR="00773259">
        <w:t xml:space="preserve"> </w:t>
      </w:r>
      <w:r>
        <w:t>Lieferung</w:t>
      </w:r>
      <w:bookmarkEnd w:id="180"/>
    </w:p>
    <w:tbl>
      <w:tblPr>
        <w:tblStyle w:val="HelleSchattierung"/>
        <w:tblW w:w="0" w:type="auto"/>
        <w:tblLook w:val="04A0" w:firstRow="1" w:lastRow="0" w:firstColumn="1" w:lastColumn="0" w:noHBand="0" w:noVBand="1"/>
      </w:tblPr>
      <w:tblGrid>
        <w:gridCol w:w="3369"/>
        <w:gridCol w:w="5843"/>
      </w:tblGrid>
      <w:tr w:rsidR="00C205AF" w:rsidRPr="00F76DA5" w:rsidTr="00C205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C205AF" w:rsidP="00F44771">
            <w:pPr>
              <w:keepNext/>
              <w:keepLines/>
            </w:pPr>
            <w:r>
              <w:t>Lieferung</w:t>
            </w:r>
          </w:p>
        </w:tc>
        <w:tc>
          <w:tcPr>
            <w:tcW w:w="5843" w:type="dxa"/>
          </w:tcPr>
          <w:p w:rsidR="00C205AF" w:rsidRPr="00C205AF" w:rsidRDefault="00C205AF" w:rsidP="00F44771">
            <w:pPr>
              <w:keepNext/>
              <w:keepLines/>
              <w:cnfStyle w:val="100000000000" w:firstRow="1" w:lastRow="0" w:firstColumn="0" w:lastColumn="0" w:oddVBand="0" w:evenVBand="0" w:oddHBand="0" w:evenHBand="0" w:firstRowFirstColumn="0" w:firstRowLastColumn="0" w:lastRowFirstColumn="0" w:lastRowLastColumn="0"/>
            </w:pPr>
            <w:r w:rsidRPr="00C205AF">
              <w:t>Werte</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Stoff</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Catalase</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Hersteller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Fischer Scientific</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Molmasse</w:t>
            </w:r>
          </w:p>
        </w:tc>
        <w:tc>
          <w:tcPr>
            <w:tcW w:w="5843" w:type="dxa"/>
          </w:tcPr>
          <w:p w:rsidR="00C205AF" w:rsidRDefault="00C205AF" w:rsidP="00F44771">
            <w:pPr>
              <w:keepNext/>
              <w:keepLines/>
              <w:cnfStyle w:val="000000100000" w:firstRow="0" w:lastRow="0" w:firstColumn="0" w:lastColumn="0" w:oddVBand="0" w:evenVBand="0" w:oddHBand="1" w:evenHBand="0" w:firstRowFirstColumn="0" w:firstRowLastColumn="0" w:lastRowFirstColumn="0" w:lastRowLastColumn="0"/>
            </w:pP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Batch-Nummer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k.A.</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Menge</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10 mg</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Qualität</w:t>
            </w:r>
          </w:p>
        </w:tc>
        <w:tc>
          <w:tcPr>
            <w:tcW w:w="5843" w:type="dxa"/>
          </w:tcPr>
          <w:p w:rsidR="00C205AF" w:rsidRDefault="00C205AF" w:rsidP="00F44771">
            <w:pPr>
              <w:keepNext/>
              <w:keepLines/>
              <w:cnfStyle w:val="000000000000" w:firstRow="0" w:lastRow="0" w:firstColumn="0" w:lastColumn="0" w:oddVBand="0" w:evenVBand="0" w:oddHBand="0" w:evenHBand="0" w:firstRowFirstColumn="0" w:firstRowLastColumn="0" w:lastRowFirstColumn="0" w:lastRowLastColumn="0"/>
            </w:pP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Lieferdatum</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21.05.2016</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Öffnungsdatum</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22.05.2016</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Lagerungsvorschrift</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-20 °C</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Sicherheitsdatenblatt</w:t>
            </w:r>
          </w:p>
        </w:tc>
        <w:tc>
          <w:tcPr>
            <w:tcW w:w="5843" w:type="dxa"/>
          </w:tcPr>
          <w:p w:rsidR="00C205AF" w:rsidRDefault="004D6E9C" w:rsidP="00F44771">
            <w:pPr>
              <w:keepNext/>
              <w:keepLines/>
              <w:cnfStyle w:val="000000000000" w:firstRow="0" w:lastRow="0" w:firstColumn="0" w:lastColumn="0" w:oddVBand="0" w:evenVBand="0" w:oddHBand="0" w:evenHBand="0" w:firstRowFirstColumn="0" w:firstRowLastColumn="0" w:lastRowFirstColumn="0" w:lastRowLastColumn="0"/>
            </w:pPr>
            <w:r>
              <w:t>Sicherheitsdatenblatt_Catalase.pdf</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72392E">
            <w:r>
              <w:t>Verbraucht</w:t>
            </w:r>
          </w:p>
        </w:tc>
        <w:tc>
          <w:tcPr>
            <w:tcW w:w="5843" w:type="dxa"/>
          </w:tcPr>
          <w:p w:rsidR="00C205AF" w:rsidRDefault="005C223E" w:rsidP="0072392E">
            <w:pPr>
              <w:cnfStyle w:val="000000100000" w:firstRow="0" w:lastRow="0" w:firstColumn="0" w:lastColumn="0" w:oddVBand="0" w:evenVBand="0" w:oddHBand="1" w:evenHBand="0" w:firstRowFirstColumn="0" w:firstRowLastColumn="0" w:lastRowFirstColumn="0" w:lastRowLastColumn="0"/>
            </w:pPr>
            <w:r>
              <w:t>Ja</w:t>
            </w:r>
          </w:p>
        </w:tc>
      </w:tr>
    </w:tbl>
    <w:p w:rsidR="00C205AF" w:rsidRDefault="00C205AF" w:rsidP="00640922"/>
    <w:p w:rsidR="004D6E9C" w:rsidRDefault="004D6E9C" w:rsidP="00640922">
      <w:r>
        <w:t>In der Übersicht darf diese Lieferung nur zu sehen sein, wenn der Filter „Verbrauchtes einschließen“ ausgewählt wurde.</w:t>
      </w:r>
      <w:r w:rsidR="00EB55A5">
        <w:t xml:space="preserve"> Über die Schaltfläche mit der grünen Lupe neben dem Eintrag wurden die gespeicherten Werte auf Abweichungen von den Eingaben geprüft. Dann wurde die manuell eingetragene Lieferung bearbeitet, um die gleichen Werte wie die importierte Lieferung zu haben. Über die Schaltfläche „Inhalt Chemikalienschrank“ wurde ein Report generiert, der alle Chemikalien mit der Lieferungsvorschrift „RT, Chemikalienschrank“ einschließt</w:t>
      </w:r>
      <w:r w:rsidR="00271DFA">
        <w:t>.</w:t>
      </w:r>
    </w:p>
    <w:p w:rsidR="00C63F14" w:rsidRPr="00C63F14" w:rsidRDefault="00271DFA" w:rsidP="00773259">
      <w:r w:rsidRPr="00E73A55">
        <w:rPr>
          <w:highlight w:val="yellow"/>
          <w:rPrChange w:id="181" w:author="Acer" w:date="2016-08-11T11:22:00Z">
            <w:rPr/>
          </w:rPrChange>
        </w:rPr>
        <w:t xml:space="preserve">Nach der Prüfung des Reports auf Abweichungen von den eingegebenen Werten wurde im Administrator-Bereich über das Tool „phpMyAdmin“ die gespeicherte Datei mit den ursprünglichen Daten importiert, um die </w:t>
      </w:r>
      <w:r w:rsidR="00773259" w:rsidRPr="00E73A55">
        <w:rPr>
          <w:highlight w:val="yellow"/>
          <w:rPrChange w:id="182" w:author="Acer" w:date="2016-08-11T11:22:00Z">
            <w:rPr/>
          </w:rPrChange>
        </w:rPr>
        <w:t>Datenbank wieder mit den gespeicherten Werten zu füllen</w:t>
      </w:r>
      <w:ins w:id="183" w:author="Acer" w:date="2016-08-11T11:22:00Z">
        <w:r w:rsidR="00E73A55">
          <w:t xml:space="preserve"> schachtelsatz. auseinandernehmen</w:t>
        </w:r>
      </w:ins>
      <w:r w:rsidR="00773259">
        <w:t>.</w:t>
      </w:r>
      <w:r w:rsidR="008B58EB">
        <w:t xml:space="preserve"> </w:t>
      </w:r>
      <w:r w:rsidR="00C63F14">
        <w:t xml:space="preserve">Die Software wurde bereits von Benutzern getestet. </w:t>
      </w:r>
      <w:r w:rsidR="008B58EB">
        <w:t xml:space="preserve">Alle </w:t>
      </w:r>
      <w:r w:rsidR="000527AC">
        <w:t>auftretenden</w:t>
      </w:r>
      <w:r w:rsidR="008B58EB">
        <w:t xml:space="preserve"> Fehler wu</w:t>
      </w:r>
      <w:r w:rsidR="00C63F14">
        <w:t>rden den Entwicklern zur Behebung übergeben.</w:t>
      </w:r>
    </w:p>
    <w:p w:rsidR="007A00B2" w:rsidRPr="00396C5D" w:rsidRDefault="007A00B2" w:rsidP="007F5CAA">
      <w:pPr>
        <w:rPr>
          <w:rFonts w:cs="Arial"/>
        </w:rPr>
      </w:pPr>
    </w:p>
    <w:p w:rsidR="00EE231D" w:rsidRPr="00396C5D" w:rsidRDefault="00EE231D" w:rsidP="007F5CAA">
      <w:pPr>
        <w:rPr>
          <w:rFonts w:cs="Arial"/>
        </w:rPr>
        <w:sectPr w:rsidR="00EE231D" w:rsidRPr="00396C5D" w:rsidSect="00EE231D">
          <w:headerReference w:type="default" r:id="rId26"/>
          <w:pgSz w:w="11906" w:h="16838"/>
          <w:pgMar w:top="1417" w:right="1417" w:bottom="1134" w:left="1417" w:header="708" w:footer="708" w:gutter="0"/>
          <w:cols w:space="708"/>
          <w:docGrid w:linePitch="360"/>
        </w:sectPr>
      </w:pPr>
    </w:p>
    <w:p w:rsidR="00E85FAD" w:rsidRPr="00E85FAD" w:rsidRDefault="00E85FAD" w:rsidP="00E85FAD">
      <w:pPr>
        <w:pStyle w:val="berschrift1"/>
      </w:pPr>
      <w:bookmarkStart w:id="184" w:name="_Ref318365987"/>
      <w:bookmarkStart w:id="185" w:name="_Toc318367885"/>
      <w:bookmarkStart w:id="186" w:name="_Toc458518795"/>
      <w:bookmarkStart w:id="187" w:name="_Toc318367895"/>
      <w:bookmarkStart w:id="188" w:name="_Toc458518817"/>
      <w:r w:rsidRPr="00E85FAD">
        <w:lastRenderedPageBreak/>
        <w:t>Zusammenfassung</w:t>
      </w:r>
      <w:bookmarkEnd w:id="184"/>
      <w:bookmarkEnd w:id="185"/>
      <w:bookmarkEnd w:id="186"/>
    </w:p>
    <w:p w:rsidR="000527AC" w:rsidRDefault="00E85FAD" w:rsidP="000527AC">
      <w:pPr>
        <w:rPr>
          <w:rFonts w:cs="Arial"/>
        </w:rPr>
      </w:pPr>
      <w:r w:rsidRPr="00E73A55">
        <w:rPr>
          <w:rFonts w:cs="Arial"/>
          <w:highlight w:val="yellow"/>
          <w:rPrChange w:id="189" w:author="Acer" w:date="2016-08-11T11:22:00Z">
            <w:rPr>
              <w:rFonts w:cs="Arial"/>
            </w:rPr>
          </w:rPrChange>
        </w:rPr>
        <w:t>Das Chemikalienmanagement ist ein essentieller Bestandteil der Laborverwaltung und der Qualitätssicherung. Dazu gehört, die Chemikalien zentral zu erfassen, die Integrität und Konsistenz der Daten zu sichern und die Zugriffe auf die Daten zu regulieren</w:t>
      </w:r>
      <w:r w:rsidRPr="00396C5D">
        <w:rPr>
          <w:rFonts w:cs="Arial"/>
        </w:rPr>
        <w:t>.</w:t>
      </w:r>
      <w:ins w:id="190" w:author="Acer" w:date="2016-08-11T11:22:00Z">
        <w:r w:rsidR="00E73A55">
          <w:rPr>
            <w:rFonts w:cs="Arial"/>
          </w:rPr>
          <w:t xml:space="preserve"> Wunderbare </w:t>
        </w:r>
      </w:ins>
      <w:ins w:id="191" w:author="Acer" w:date="2016-08-11T11:23:00Z">
        <w:r w:rsidR="00E73A55">
          <w:rPr>
            <w:rFonts w:cs="Arial"/>
          </w:rPr>
          <w:t>Einleitung für Punkt 1</w:t>
        </w:r>
      </w:ins>
      <w:r w:rsidRPr="00396C5D">
        <w:rPr>
          <w:rFonts w:cs="Arial"/>
        </w:rPr>
        <w:t xml:space="preserve"> </w:t>
      </w:r>
      <w:r w:rsidR="000527AC">
        <w:rPr>
          <w:rFonts w:cs="Arial"/>
        </w:rPr>
        <w:t xml:space="preserve">Anstelle von bereits existierenden Software-Lösungen für das Chemikalienmanagement wurde eine eigne Software geschrieben, um den Funktionsumfang genau auf die eigenen Bedürfnisse anzupassen und eventuelle Erweiterungen möglich zu machen. Eine mögliche Erweiterung ist </w:t>
      </w:r>
      <w:ins w:id="192" w:author="Acer" w:date="2016-08-11T11:23:00Z">
        <w:r w:rsidR="00E73A55">
          <w:rPr>
            <w:rFonts w:cs="Arial"/>
          </w:rPr>
          <w:t xml:space="preserve">dabei </w:t>
        </w:r>
      </w:ins>
      <w:r w:rsidR="000527AC">
        <w:rPr>
          <w:rFonts w:cs="Arial"/>
        </w:rPr>
        <w:t xml:space="preserve">die Anbindung von anderen Inventarisierungsmethoden, zum Beispiel für Geräte, an die Datenbank oder eine Funktion, um überlagerte Chemikalien herauszufiltern und zur Entsorgung zu markieren. Ebenfalls ein wichtiger Punkt war die Möglichkeit zur lokalen Datensicherung und </w:t>
      </w:r>
      <w:ins w:id="193" w:author="Acer" w:date="2016-08-11T11:23:00Z">
        <w:r w:rsidR="000C002F">
          <w:rPr>
            <w:rFonts w:cs="Arial"/>
          </w:rPr>
          <w:t xml:space="preserve">die </w:t>
        </w:r>
      </w:ins>
      <w:r w:rsidR="000527AC">
        <w:rPr>
          <w:rFonts w:cs="Arial"/>
        </w:rPr>
        <w:t>volle Kontrolle über die Datensicherheit.</w:t>
      </w:r>
    </w:p>
    <w:p w:rsidR="00AF25DE" w:rsidRDefault="00E85FAD" w:rsidP="00E85FAD">
      <w:pPr>
        <w:rPr>
          <w:rFonts w:cs="Arial"/>
        </w:rPr>
      </w:pPr>
      <w:r w:rsidRPr="00396C5D">
        <w:rPr>
          <w:rFonts w:cs="Arial"/>
        </w:rPr>
        <w:t>Um diesen Anforderungen gerecht zu werden, wurde im Rahmen dieser Arbeit eine MySQ</w:t>
      </w:r>
      <w:r w:rsidR="00B82684">
        <w:rPr>
          <w:rFonts w:cs="Arial"/>
        </w:rPr>
        <w:t>L</w:t>
      </w:r>
      <w:r w:rsidRPr="00396C5D">
        <w:rPr>
          <w:rFonts w:cs="Arial"/>
        </w:rPr>
        <w:t>-Datenbank mit einem Webinterface programmiert und auf einem firmeninternen Server bereitgestellt. Der Zugang zu der Benutzeroberfläche ist passwortgeschützt. Über das Interface sind grundlegende Funktionalitäten wie das Anzeigen, Bearbeiten, Einfügen und Löschen von gelieferten Chemikalien möglich sowie die Generierung eines Reports zu den Beständen in bestimmten Lagerungsorten. Über einen gesonderten Administrator-Bereich ist die Verwaltung der zugelassenen Benutzer</w:t>
      </w:r>
      <w:r w:rsidR="008B58EB">
        <w:rPr>
          <w:rFonts w:cs="Arial"/>
        </w:rPr>
        <w:t>,</w:t>
      </w:r>
      <w:r w:rsidRPr="00396C5D">
        <w:rPr>
          <w:rFonts w:cs="Arial"/>
        </w:rPr>
        <w:t xml:space="preserve"> der Import und Export der Datenbank </w:t>
      </w:r>
      <w:r w:rsidR="008B58EB" w:rsidRPr="00396C5D">
        <w:rPr>
          <w:rFonts w:cs="Arial"/>
        </w:rPr>
        <w:t xml:space="preserve">sowie die manuelle Ausführung von Datenbankbefehlen </w:t>
      </w:r>
      <w:r w:rsidRPr="00396C5D">
        <w:rPr>
          <w:rFonts w:cs="Arial"/>
        </w:rPr>
        <w:t>möglich. Das Projekt ist nicht für die Nutzung im Internet geeignet, es fehlen essentielle Sicherheitsmaßnahmen wie die Verschlüsselung der gespeicherten Passwörter und Maßnahmen gegen das Einbringen von Code über die Eingabemasken. Auf diese Maßnahmen wurde aufgrund der Beschränkung auf das firmeninterne Netzwerk zugunsten der Performance verzichtet.</w:t>
      </w:r>
      <w:r w:rsidR="000527AC">
        <w:rPr>
          <w:rFonts w:cs="Arial"/>
        </w:rPr>
        <w:t xml:space="preserve"> </w:t>
      </w:r>
      <w:r w:rsidR="00AF25DE">
        <w:rPr>
          <w:rFonts w:cs="Arial"/>
        </w:rPr>
        <w:t xml:space="preserve">Der Quellcode des Projektes wurde </w:t>
      </w:r>
      <w:r w:rsidR="00A907D6">
        <w:rPr>
          <w:rFonts w:cs="Arial"/>
        </w:rPr>
        <w:t>für alle Mitarbeiter des Projektes zugänglich auf einem internen Server</w:t>
      </w:r>
      <w:r w:rsidR="008B58EB">
        <w:rPr>
          <w:rFonts w:cs="Arial"/>
        </w:rPr>
        <w:t xml:space="preserve"> oder Netzlaufwerk gespeichert.</w:t>
      </w:r>
    </w:p>
    <w:p w:rsidR="00E85FAD" w:rsidRPr="00396C5D" w:rsidRDefault="008B58EB" w:rsidP="00E85FAD">
      <w:pPr>
        <w:rPr>
          <w:rFonts w:cs="Arial"/>
        </w:rPr>
      </w:pPr>
      <w:r>
        <w:rPr>
          <w:rFonts w:cs="Arial"/>
        </w:rPr>
        <w:t>Die Softw</w:t>
      </w:r>
      <w:r w:rsidR="00883655">
        <w:rPr>
          <w:rFonts w:cs="Arial"/>
        </w:rPr>
        <w:t xml:space="preserve">are wurde von Benutzern auf Fehler und Probleme getestet. Weiterhin wurde eine Test-Prozedur zum systematischen Testen der Funktionalitäten entwickelt und durchgeführt. Perspektivisch könnte diese Test-Prozedur noch weiter </w:t>
      </w:r>
      <w:r w:rsidR="00883655">
        <w:rPr>
          <w:rFonts w:cs="Arial"/>
        </w:rPr>
        <w:lastRenderedPageBreak/>
        <w:t>ausgebaut und standardisiert werden, um einen größeren Teil des Funktionsumfanges abzudecken.</w:t>
      </w:r>
    </w:p>
    <w:p w:rsidR="00E85FAD" w:rsidRDefault="008431E0" w:rsidP="008431E0">
      <w:r>
        <w:t>Ebenfalls geplant ist ein verbessertes SQL-Terminal, das in den Administrator-Bereich integriert werden soll. Unter anderem soll es verbesserte Fehlerbehandlung und eventuell ein Synt</w:t>
      </w:r>
      <w:r w:rsidR="00F5010A">
        <w:t>a</w:t>
      </w:r>
      <w:r>
        <w:t xml:space="preserve">x-Highlighting besitzen. Weiterhin wäre eine Seite zur Bearbeitung der gespeicherten Kategorien, Unterkategorien, Hersteller und Lagerungshinweise denkbar, da bisher nur Administratoren diese </w:t>
      </w:r>
      <w:r w:rsidR="00FD6191">
        <w:t>Einträge</w:t>
      </w:r>
      <w:r>
        <w:t xml:space="preserve"> bearbeiten können.</w:t>
      </w:r>
    </w:p>
    <w:p w:rsidR="008431E0" w:rsidRDefault="008431E0" w:rsidP="008431E0"/>
    <w:p w:rsidR="008431E0" w:rsidRPr="008431E0" w:rsidRDefault="008431E0" w:rsidP="008431E0">
      <w:pPr>
        <w:sectPr w:rsidR="008431E0" w:rsidRPr="008431E0" w:rsidSect="00FC2C78">
          <w:headerReference w:type="default" r:id="rId27"/>
          <w:pgSz w:w="11906" w:h="16838"/>
          <w:pgMar w:top="1417" w:right="1417" w:bottom="1134" w:left="1417" w:header="708" w:footer="708" w:gutter="0"/>
          <w:cols w:space="708"/>
          <w:docGrid w:linePitch="360"/>
        </w:sectPr>
      </w:pPr>
    </w:p>
    <w:p w:rsidR="00DB0757" w:rsidRPr="00DB0757" w:rsidRDefault="00342203" w:rsidP="00DB0757">
      <w:pPr>
        <w:pStyle w:val="berschrift1"/>
        <w:numPr>
          <w:ilvl w:val="0"/>
          <w:numId w:val="0"/>
        </w:numPr>
        <w:rPr>
          <w:rFonts w:cs="Arial"/>
        </w:rPr>
      </w:pPr>
      <w:r w:rsidRPr="00396C5D">
        <w:rPr>
          <w:rFonts w:cs="Arial"/>
        </w:rPr>
        <w:lastRenderedPageBreak/>
        <w:t>Literaturverzeichnis</w:t>
      </w:r>
      <w:bookmarkEnd w:id="187"/>
      <w:bookmarkEnd w:id="188"/>
      <w:ins w:id="194" w:author="Acer" w:date="2016-08-11T11:24:00Z">
        <w:r w:rsidR="00DB0757">
          <w:rPr>
            <w:rFonts w:cs="Arial"/>
          </w:rPr>
          <w:t xml:space="preserve"> bitte nicht in blau und zweitens fehlt das datum des aufrufes und der suchbegriff unter dem du es gefunden hast</w:t>
        </w:r>
      </w:ins>
    </w:p>
    <w:p w:rsidR="00021B05" w:rsidRDefault="00021B05" w:rsidP="00021B05">
      <w:pPr>
        <w:rPr>
          <w:ins w:id="195" w:author="Acer" w:date="2016-08-11T11:26:00Z"/>
          <w:rFonts w:cs="Arial"/>
        </w:rPr>
      </w:pPr>
      <w:r w:rsidRPr="00396C5D">
        <w:rPr>
          <w:rFonts w:cs="Arial"/>
        </w:rPr>
        <w:t xml:space="preserve">[1] </w:t>
      </w:r>
      <w:hyperlink r:id="rId28" w:anchor="whatis" w:history="1">
        <w:r w:rsidRPr="00396C5D">
          <w:rPr>
            <w:rFonts w:cs="Arial"/>
          </w:rPr>
          <w:t>https://www.w3.org/TR/ws-arch/#whatis</w:t>
        </w:r>
      </w:hyperlink>
    </w:p>
    <w:p w:rsidR="00DB0757" w:rsidRDefault="00DB0757" w:rsidP="00021B05">
      <w:pPr>
        <w:rPr>
          <w:ins w:id="196" w:author="Acer" w:date="2016-08-11T11:26:00Z"/>
          <w:rFonts w:cs="Arial"/>
        </w:rPr>
      </w:pPr>
      <w:ins w:id="197" w:author="Acer" w:date="2016-08-11T11:26:00Z">
        <w:r>
          <w:rPr>
            <w:rFonts w:cs="Arial"/>
          </w:rPr>
          <w:t>Also zum Beispiel:</w:t>
        </w:r>
      </w:ins>
    </w:p>
    <w:p w:rsidR="00DB0757" w:rsidRPr="00396C5D" w:rsidRDefault="00DB0757" w:rsidP="00021B05">
      <w:pPr>
        <w:rPr>
          <w:rFonts w:cs="Arial"/>
        </w:rPr>
      </w:pPr>
      <w:ins w:id="198" w:author="Acer" w:date="2016-08-11T11:26:00Z">
        <w:r>
          <w:rPr>
            <w:rFonts w:cs="Arial"/>
          </w:rPr>
          <w:t xml:space="preserve">Blümchen In: </w:t>
        </w:r>
        <w:r>
          <w:rPr>
            <w:rFonts w:cs="Arial"/>
          </w:rPr>
          <w:fldChar w:fldCharType="begin"/>
        </w:r>
        <w:r>
          <w:rPr>
            <w:rFonts w:cs="Arial"/>
          </w:rPr>
          <w:instrText xml:space="preserve"> HYPERLINK "http://www.blümchen.de" </w:instrText>
        </w:r>
        <w:r>
          <w:rPr>
            <w:rFonts w:cs="Arial"/>
          </w:rPr>
          <w:fldChar w:fldCharType="separate"/>
        </w:r>
        <w:r w:rsidRPr="009D1BCC">
          <w:rPr>
            <w:rStyle w:val="Hyperlink"/>
            <w:rFonts w:cs="Arial"/>
          </w:rPr>
          <w:t>www.blümchen.de</w:t>
        </w:r>
        <w:r>
          <w:rPr>
            <w:rFonts w:cs="Arial"/>
          </w:rPr>
          <w:fldChar w:fldCharType="end"/>
        </w:r>
        <w:r>
          <w:rPr>
            <w:rFonts w:cs="Arial"/>
          </w:rPr>
          <w:t>, 11.08.2016 (Autor vorne hin falls angegeben)</w:t>
        </w:r>
      </w:ins>
      <w:bookmarkStart w:id="199" w:name="_GoBack"/>
      <w:bookmarkEnd w:id="199"/>
    </w:p>
    <w:p w:rsidR="00327F6D" w:rsidRPr="00396C5D" w:rsidRDefault="0050364A" w:rsidP="00021B05">
      <w:pPr>
        <w:rPr>
          <w:rFonts w:cs="Arial"/>
        </w:rPr>
      </w:pPr>
      <w:r w:rsidRPr="00396C5D">
        <w:rPr>
          <w:rFonts w:cs="Arial"/>
        </w:rPr>
        <w:t xml:space="preserve">[2] </w:t>
      </w:r>
      <w:hyperlink r:id="rId29" w:history="1">
        <w:r w:rsidR="00327F6D" w:rsidRPr="00396C5D">
          <w:rPr>
            <w:rStyle w:val="Hyperlink"/>
            <w:rFonts w:cs="Arial"/>
          </w:rPr>
          <w:t>http://searchsoftwarequality.techtarget.com/definition/Web-application-Web-app</w:t>
        </w:r>
      </w:hyperlink>
    </w:p>
    <w:p w:rsidR="00327F6D" w:rsidRPr="00396C5D" w:rsidRDefault="00021B05" w:rsidP="007F5CAA">
      <w:pPr>
        <w:rPr>
          <w:rFonts w:cs="Arial"/>
        </w:rPr>
      </w:pPr>
      <w:r w:rsidRPr="00396C5D">
        <w:rPr>
          <w:rFonts w:cs="Arial"/>
        </w:rPr>
        <w:t>[</w:t>
      </w:r>
      <w:r w:rsidR="009C7362" w:rsidRPr="00396C5D">
        <w:rPr>
          <w:rFonts w:cs="Arial"/>
        </w:rPr>
        <w:t>3</w:t>
      </w:r>
      <w:r w:rsidRPr="00396C5D">
        <w:rPr>
          <w:rFonts w:cs="Arial"/>
        </w:rPr>
        <w:t>]</w:t>
      </w:r>
      <w:r w:rsidR="00327F6D" w:rsidRPr="00396C5D">
        <w:rPr>
          <w:rFonts w:cs="Arial"/>
        </w:rPr>
        <w:t xml:space="preserve"> </w:t>
      </w:r>
      <w:hyperlink r:id="rId30" w:history="1">
        <w:r w:rsidR="00327F6D" w:rsidRPr="00396C5D">
          <w:rPr>
            <w:rStyle w:val="Hyperlink"/>
            <w:rFonts w:cs="Arial"/>
          </w:rPr>
          <w:t>https://de.wikipedia.org/wiki/Webanwendung</w:t>
        </w:r>
      </w:hyperlink>
    </w:p>
    <w:p w:rsidR="00342203" w:rsidRPr="00396C5D" w:rsidRDefault="00327F6D" w:rsidP="007F5CAA">
      <w:pPr>
        <w:rPr>
          <w:rFonts w:cs="Arial"/>
        </w:rPr>
      </w:pPr>
      <w:r w:rsidRPr="00396C5D">
        <w:rPr>
          <w:rFonts w:cs="Arial"/>
        </w:rPr>
        <w:t xml:space="preserve">[4] </w:t>
      </w:r>
      <w:hyperlink r:id="rId31" w:history="1">
        <w:r w:rsidR="00A76359" w:rsidRPr="00396C5D">
          <w:rPr>
            <w:rStyle w:val="Hyperlink"/>
            <w:rFonts w:cs="Arial"/>
          </w:rPr>
          <w:t>http://www.itwissen.info/definition/lexikon/Datenbank-DB-database.html</w:t>
        </w:r>
      </w:hyperlink>
    </w:p>
    <w:p w:rsidR="00342203" w:rsidRPr="00396C5D" w:rsidRDefault="009C7362" w:rsidP="007F5CAA">
      <w:pPr>
        <w:rPr>
          <w:rFonts w:cs="Arial"/>
        </w:rPr>
      </w:pPr>
      <w:r w:rsidRPr="00396C5D">
        <w:rPr>
          <w:rFonts w:cs="Arial"/>
        </w:rPr>
        <w:t>[</w:t>
      </w:r>
      <w:r w:rsidR="00327F6D" w:rsidRPr="00396C5D">
        <w:rPr>
          <w:rFonts w:cs="Arial"/>
        </w:rPr>
        <w:t>5</w:t>
      </w:r>
      <w:r w:rsidR="00021B05" w:rsidRPr="00396C5D">
        <w:rPr>
          <w:rFonts w:cs="Arial"/>
        </w:rPr>
        <w:t xml:space="preserve">] </w:t>
      </w:r>
      <w:r w:rsidR="00446C86" w:rsidRPr="00396C5D">
        <w:rPr>
          <w:rFonts w:cs="Arial"/>
        </w:rPr>
        <w:t xml:space="preserve">Entwicklung </w:t>
      </w:r>
      <w:r w:rsidR="00775D0D" w:rsidRPr="00396C5D">
        <w:rPr>
          <w:rFonts w:cs="Arial"/>
        </w:rPr>
        <w:t xml:space="preserve">von Datenbankanwendungen, </w:t>
      </w:r>
      <w:r w:rsidR="00775D0D" w:rsidRPr="00396C5D">
        <w:rPr>
          <w:rStyle w:val="cite"/>
          <w:rFonts w:cs="Arial"/>
        </w:rPr>
        <w:t>Aus- und Fortbildungszentrum Bremen, Mai 2004. Abgerufen: 03.08.2016</w:t>
      </w:r>
      <w:r w:rsidR="005F24F1" w:rsidRPr="00396C5D">
        <w:rPr>
          <w:rFonts w:cs="Arial"/>
        </w:rPr>
        <w:t xml:space="preserve"> </w:t>
      </w:r>
    </w:p>
    <w:p w:rsidR="00F843B9" w:rsidRPr="00396C5D" w:rsidRDefault="00021B05" w:rsidP="007F5CAA">
      <w:pPr>
        <w:rPr>
          <w:rFonts w:cs="Arial"/>
        </w:rPr>
      </w:pPr>
      <w:r w:rsidRPr="00396C5D">
        <w:rPr>
          <w:rFonts w:cs="Arial"/>
        </w:rPr>
        <w:t>[</w:t>
      </w:r>
      <w:r w:rsidR="00327F6D" w:rsidRPr="00396C5D">
        <w:rPr>
          <w:rFonts w:cs="Arial"/>
        </w:rPr>
        <w:t>6</w:t>
      </w:r>
      <w:r w:rsidRPr="00396C5D">
        <w:rPr>
          <w:rFonts w:cs="Arial"/>
        </w:rPr>
        <w:t xml:space="preserve">] </w:t>
      </w:r>
      <w:hyperlink r:id="rId32" w:history="1">
        <w:r w:rsidR="00775D0D" w:rsidRPr="00396C5D">
          <w:rPr>
            <w:rStyle w:val="Hyperlink"/>
            <w:rFonts w:cs="Arial"/>
          </w:rPr>
          <w:t>https://www.hdm-stuttgart.de/~riekert/lehre/db-kelz/chap6.htm</w:t>
        </w:r>
      </w:hyperlink>
    </w:p>
    <w:p w:rsidR="00066E4E" w:rsidRPr="00396C5D" w:rsidRDefault="00F843B9" w:rsidP="007F5CAA">
      <w:pPr>
        <w:rPr>
          <w:rFonts w:cs="Arial"/>
        </w:rPr>
      </w:pPr>
      <w:r w:rsidRPr="00396C5D">
        <w:rPr>
          <w:rFonts w:cs="Arial"/>
        </w:rPr>
        <w:t>[</w:t>
      </w:r>
      <w:r w:rsidR="00327F6D" w:rsidRPr="00396C5D">
        <w:rPr>
          <w:rFonts w:cs="Arial"/>
        </w:rPr>
        <w:t>7</w:t>
      </w:r>
      <w:r w:rsidR="00021B05" w:rsidRPr="00396C5D">
        <w:rPr>
          <w:rFonts w:cs="Arial"/>
        </w:rPr>
        <w:t xml:space="preserve">] </w:t>
      </w:r>
      <w:hyperlink r:id="rId33" w:history="1">
        <w:r w:rsidR="00775D0D" w:rsidRPr="00396C5D">
          <w:rPr>
            <w:rStyle w:val="Hyperlink"/>
            <w:rFonts w:cs="Arial"/>
          </w:rPr>
          <w:t>https://www.hdm-stuttgart.de/~riekert/lehre/db-kelz/chap4.htm</w:t>
        </w:r>
      </w:hyperlink>
    </w:p>
    <w:p w:rsidR="00066E4E" w:rsidRPr="00396C5D" w:rsidRDefault="00021B05" w:rsidP="007F5CAA">
      <w:pPr>
        <w:rPr>
          <w:rFonts w:cs="Arial"/>
        </w:rPr>
      </w:pPr>
      <w:r w:rsidRPr="00396C5D">
        <w:rPr>
          <w:rFonts w:cs="Arial"/>
        </w:rPr>
        <w:t>[</w:t>
      </w:r>
      <w:r w:rsidR="00327F6D" w:rsidRPr="00396C5D">
        <w:rPr>
          <w:rFonts w:cs="Arial"/>
        </w:rPr>
        <w:t>8</w:t>
      </w:r>
      <w:r w:rsidRPr="00396C5D">
        <w:rPr>
          <w:rFonts w:cs="Arial"/>
        </w:rPr>
        <w:t xml:space="preserve">] </w:t>
      </w:r>
      <w:hyperlink r:id="rId34" w:history="1">
        <w:r w:rsidR="005B7AE5" w:rsidRPr="00396C5D">
          <w:rPr>
            <w:rStyle w:val="Hyperlink"/>
            <w:rFonts w:cs="Arial"/>
          </w:rPr>
          <w:t>http://www.torsten-horn.de/techdocs/sql.htm</w:t>
        </w:r>
      </w:hyperlink>
    </w:p>
    <w:p w:rsidR="001F3624" w:rsidRPr="00396C5D" w:rsidRDefault="00021B05" w:rsidP="007F5CAA">
      <w:pPr>
        <w:rPr>
          <w:rFonts w:cs="Arial"/>
        </w:rPr>
      </w:pPr>
      <w:r w:rsidRPr="00396C5D">
        <w:rPr>
          <w:rFonts w:cs="Arial"/>
        </w:rPr>
        <w:t>[</w:t>
      </w:r>
      <w:r w:rsidR="00327F6D" w:rsidRPr="00396C5D">
        <w:rPr>
          <w:rFonts w:cs="Arial"/>
        </w:rPr>
        <w:t>9</w:t>
      </w:r>
      <w:r w:rsidRPr="00396C5D">
        <w:rPr>
          <w:rFonts w:cs="Arial"/>
        </w:rPr>
        <w:t xml:space="preserve">] </w:t>
      </w:r>
      <w:hyperlink r:id="rId35" w:history="1">
        <w:r w:rsidR="0009774C" w:rsidRPr="00396C5D">
          <w:rPr>
            <w:rStyle w:val="Hyperlink"/>
            <w:rFonts w:cs="Arial"/>
          </w:rPr>
          <w:t>http://news.netcraft.com/archives/2013/01/31/php-just-grows-grows.html</w:t>
        </w:r>
      </w:hyperlink>
    </w:p>
    <w:p w:rsidR="0009774C" w:rsidRPr="00396C5D" w:rsidRDefault="00021B05" w:rsidP="007F5CAA">
      <w:pPr>
        <w:rPr>
          <w:rFonts w:cs="Arial"/>
        </w:rPr>
      </w:pPr>
      <w:r w:rsidRPr="00396C5D">
        <w:rPr>
          <w:rFonts w:cs="Arial"/>
        </w:rPr>
        <w:t>[</w:t>
      </w:r>
      <w:r w:rsidR="00327F6D" w:rsidRPr="00396C5D">
        <w:rPr>
          <w:rFonts w:cs="Arial"/>
        </w:rPr>
        <w:t>10</w:t>
      </w:r>
      <w:r w:rsidRPr="00396C5D">
        <w:rPr>
          <w:rFonts w:cs="Arial"/>
        </w:rPr>
        <w:t xml:space="preserve">] </w:t>
      </w:r>
      <w:hyperlink r:id="rId36" w:history="1">
        <w:r w:rsidR="00B67546" w:rsidRPr="00396C5D">
          <w:rPr>
            <w:rStyle w:val="Hyperlink"/>
            <w:rFonts w:cs="Arial"/>
          </w:rPr>
          <w:t>https://w3techs.com/technologies/overview/programming_language/all</w:t>
        </w:r>
      </w:hyperlink>
    </w:p>
    <w:p w:rsidR="00E62961"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1</w:t>
      </w:r>
      <w:r w:rsidRPr="00396C5D">
        <w:rPr>
          <w:rFonts w:cs="Arial"/>
        </w:rPr>
        <w:t xml:space="preserve">] </w:t>
      </w:r>
      <w:hyperlink r:id="rId37" w:history="1">
        <w:r w:rsidR="00301FF8" w:rsidRPr="00396C5D">
          <w:rPr>
            <w:rStyle w:val="Hyperlink"/>
            <w:rFonts w:cs="Arial"/>
          </w:rPr>
          <w:t>https://w3techs.com/technologies/history_overview/programming_language/ms/y</w:t>
        </w:r>
      </w:hyperlink>
    </w:p>
    <w:p w:rsidR="00301FF8" w:rsidRPr="00396C5D" w:rsidRDefault="00021B05" w:rsidP="007F5CAA">
      <w:pPr>
        <w:rPr>
          <w:rStyle w:val="Hyperlink"/>
          <w:rFonts w:cs="Arial"/>
        </w:rPr>
      </w:pPr>
      <w:r w:rsidRPr="00396C5D">
        <w:rPr>
          <w:rFonts w:cs="Arial"/>
        </w:rPr>
        <w:t>[</w:t>
      </w:r>
      <w:r w:rsidR="009C7362" w:rsidRPr="00396C5D">
        <w:rPr>
          <w:rFonts w:cs="Arial"/>
        </w:rPr>
        <w:t>1</w:t>
      </w:r>
      <w:r w:rsidR="00327F6D" w:rsidRPr="00396C5D">
        <w:rPr>
          <w:rFonts w:cs="Arial"/>
        </w:rPr>
        <w:t>2</w:t>
      </w:r>
      <w:r w:rsidRPr="00396C5D">
        <w:rPr>
          <w:rFonts w:cs="Arial"/>
        </w:rPr>
        <w:t>]</w:t>
      </w:r>
      <w:r w:rsidR="009C7362" w:rsidRPr="00396C5D">
        <w:rPr>
          <w:rFonts w:cs="Arial"/>
        </w:rPr>
        <w:t xml:space="preserve"> </w:t>
      </w:r>
      <w:hyperlink r:id="rId38" w:history="1">
        <w:r w:rsidR="00BE2453" w:rsidRPr="00396C5D">
          <w:rPr>
            <w:rStyle w:val="Hyperlink"/>
            <w:rFonts w:cs="Arial"/>
          </w:rPr>
          <w:t>https://www.neuhold.pro/php/kapitel0</w:t>
        </w:r>
      </w:hyperlink>
    </w:p>
    <w:p w:rsidR="00E25D3F"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3</w:t>
      </w:r>
      <w:r w:rsidRPr="00396C5D">
        <w:rPr>
          <w:rFonts w:cs="Arial"/>
        </w:rPr>
        <w:t xml:space="preserve">] </w:t>
      </w:r>
      <w:hyperlink r:id="rId39" w:history="1">
        <w:r w:rsidR="00E25D3F" w:rsidRPr="00396C5D">
          <w:rPr>
            <w:rStyle w:val="Hyperlink"/>
            <w:rFonts w:cs="Arial"/>
          </w:rPr>
          <w:t>https://www.w3.org/Style/CSS/</w:t>
        </w:r>
      </w:hyperlink>
    </w:p>
    <w:p w:rsidR="00896F33" w:rsidRPr="00396C5D" w:rsidRDefault="00896F33" w:rsidP="007F5CAA">
      <w:pPr>
        <w:rPr>
          <w:rFonts w:cs="Arial"/>
        </w:rPr>
      </w:pPr>
      <w:r w:rsidRPr="00396C5D">
        <w:rPr>
          <w:rFonts w:cs="Arial"/>
        </w:rPr>
        <w:t xml:space="preserve">[14] </w:t>
      </w:r>
      <w:hyperlink r:id="rId40" w:history="1">
        <w:r w:rsidRPr="00396C5D">
          <w:rPr>
            <w:rStyle w:val="Hyperlink"/>
            <w:rFonts w:cs="Arial"/>
          </w:rPr>
          <w:t>https://www.sqlite.org/</w:t>
        </w:r>
      </w:hyperlink>
    </w:p>
    <w:p w:rsidR="00BE2453" w:rsidRPr="00396C5D" w:rsidRDefault="00E25D3F" w:rsidP="007F5CAA">
      <w:pPr>
        <w:rPr>
          <w:rFonts w:cs="Arial"/>
        </w:rPr>
      </w:pPr>
      <w:r w:rsidRPr="00396C5D">
        <w:rPr>
          <w:rFonts w:cs="Arial"/>
        </w:rPr>
        <w:t>[1</w:t>
      </w:r>
      <w:r w:rsidR="00801F71" w:rsidRPr="00396C5D">
        <w:rPr>
          <w:rFonts w:cs="Arial"/>
        </w:rPr>
        <w:t>5</w:t>
      </w:r>
      <w:r w:rsidRPr="00396C5D">
        <w:rPr>
          <w:rFonts w:cs="Arial"/>
        </w:rPr>
        <w:t xml:space="preserve">] </w:t>
      </w:r>
      <w:hyperlink r:id="rId41" w:history="1">
        <w:r w:rsidR="00B67546" w:rsidRPr="00396C5D">
          <w:rPr>
            <w:rStyle w:val="Hyperlink"/>
            <w:rFonts w:cs="Arial"/>
          </w:rPr>
          <w:t>http://www.softguide.de/programm/chemikalienverzeichnis</w:t>
        </w:r>
      </w:hyperlink>
    </w:p>
    <w:p w:rsidR="00B67546"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6</w:t>
      </w:r>
      <w:r w:rsidRPr="00396C5D">
        <w:rPr>
          <w:rFonts w:cs="Arial"/>
        </w:rPr>
        <w:t xml:space="preserve">] </w:t>
      </w:r>
      <w:hyperlink r:id="rId42" w:history="1">
        <w:r w:rsidR="005A398F" w:rsidRPr="00396C5D">
          <w:rPr>
            <w:rStyle w:val="Hyperlink"/>
            <w:rFonts w:cs="Arial"/>
          </w:rPr>
          <w:t>http://chemikalienverzeichnis.de/</w:t>
        </w:r>
      </w:hyperlink>
    </w:p>
    <w:p w:rsidR="005A398F" w:rsidRPr="00396C5D" w:rsidRDefault="00021B05" w:rsidP="007F5CAA">
      <w:pPr>
        <w:rPr>
          <w:rFonts w:cs="Arial"/>
        </w:rPr>
      </w:pPr>
      <w:r w:rsidRPr="00396C5D">
        <w:rPr>
          <w:rFonts w:cs="Arial"/>
        </w:rPr>
        <w:t>[</w:t>
      </w:r>
      <w:r w:rsidR="00327F6D" w:rsidRPr="00396C5D">
        <w:rPr>
          <w:rFonts w:cs="Arial"/>
        </w:rPr>
        <w:t>1</w:t>
      </w:r>
      <w:r w:rsidR="00801F71" w:rsidRPr="00396C5D">
        <w:rPr>
          <w:rFonts w:cs="Arial"/>
        </w:rPr>
        <w:t>7</w:t>
      </w:r>
      <w:r w:rsidRPr="00396C5D">
        <w:rPr>
          <w:rFonts w:cs="Arial"/>
        </w:rPr>
        <w:t xml:space="preserve">] </w:t>
      </w:r>
      <w:hyperlink r:id="rId43" w:history="1">
        <w:r w:rsidR="002852AF" w:rsidRPr="00396C5D">
          <w:rPr>
            <w:rStyle w:val="Hyperlink"/>
            <w:rFonts w:cs="Arial"/>
          </w:rPr>
          <w:t>http://www.mysqldumper.de/</w:t>
        </w:r>
      </w:hyperlink>
    </w:p>
    <w:p w:rsidR="00021B05" w:rsidRPr="00396C5D" w:rsidRDefault="00021B05" w:rsidP="007F5CAA">
      <w:pPr>
        <w:rPr>
          <w:rFonts w:cs="Arial"/>
        </w:rPr>
      </w:pPr>
      <w:r w:rsidRPr="00396C5D">
        <w:rPr>
          <w:rFonts w:cs="Arial"/>
        </w:rPr>
        <w:lastRenderedPageBreak/>
        <w:t>[</w:t>
      </w:r>
      <w:r w:rsidR="009C7362" w:rsidRPr="00396C5D">
        <w:rPr>
          <w:rFonts w:cs="Arial"/>
        </w:rPr>
        <w:t>1</w:t>
      </w:r>
      <w:r w:rsidR="00801F71" w:rsidRPr="00396C5D">
        <w:rPr>
          <w:rFonts w:cs="Arial"/>
        </w:rPr>
        <w:t>8</w:t>
      </w:r>
      <w:r w:rsidRPr="00396C5D">
        <w:rPr>
          <w:rFonts w:cs="Arial"/>
        </w:rPr>
        <w:t xml:space="preserve">] </w:t>
      </w:r>
      <w:hyperlink r:id="rId44" w:history="1">
        <w:r w:rsidR="002315ED" w:rsidRPr="00396C5D">
          <w:rPr>
            <w:rStyle w:val="Hyperlink"/>
            <w:rFonts w:cs="Arial"/>
          </w:rPr>
          <w:t>http://wiki.hackerboard.de/index.php/LFI_%26_RFI</w:t>
        </w:r>
      </w:hyperlink>
    </w:p>
    <w:p w:rsidR="002315ED" w:rsidRPr="00396C5D" w:rsidRDefault="00AA50CF" w:rsidP="007F5CAA">
      <w:pPr>
        <w:rPr>
          <w:rFonts w:cs="Arial"/>
        </w:rPr>
      </w:pPr>
      <w:r>
        <w:rPr>
          <w:rFonts w:cs="Arial"/>
        </w:rPr>
        <w:t xml:space="preserve">[19] </w:t>
      </w:r>
      <w:hyperlink r:id="rId45" w:history="1">
        <w:r w:rsidR="00950553" w:rsidRPr="00F86404">
          <w:rPr>
            <w:rStyle w:val="Hyperlink"/>
            <w:rFonts w:cs="Arial"/>
          </w:rPr>
          <w:t>https://www.neuhold.pro/php/kapitel0</w:t>
        </w:r>
      </w:hyperlink>
    </w:p>
    <w:p w:rsidR="00374481" w:rsidRPr="00396C5D" w:rsidRDefault="00374481" w:rsidP="007F5CAA">
      <w:pPr>
        <w:rPr>
          <w:rFonts w:cs="Arial"/>
        </w:rPr>
      </w:pPr>
    </w:p>
    <w:p w:rsidR="00374481" w:rsidRPr="00396C5D" w:rsidRDefault="00374481" w:rsidP="007F5CAA">
      <w:pPr>
        <w:rPr>
          <w:rFonts w:cs="Arial"/>
        </w:rPr>
        <w:sectPr w:rsidR="00374481" w:rsidRPr="00396C5D" w:rsidSect="00FC2C78">
          <w:headerReference w:type="default" r:id="rId46"/>
          <w:pgSz w:w="11906" w:h="16838"/>
          <w:pgMar w:top="1417" w:right="1417" w:bottom="1134" w:left="1417" w:header="708" w:footer="708" w:gutter="0"/>
          <w:cols w:space="708"/>
          <w:docGrid w:linePitch="360"/>
        </w:sectPr>
      </w:pPr>
    </w:p>
    <w:p w:rsidR="00D82DF9" w:rsidRPr="00396C5D" w:rsidRDefault="00D82DF9" w:rsidP="007F5CAA">
      <w:pPr>
        <w:rPr>
          <w:rFonts w:cs="Arial"/>
        </w:rPr>
      </w:pPr>
    </w:p>
    <w:p w:rsidR="00D82DF9" w:rsidRPr="00396C5D" w:rsidRDefault="00D82DF9" w:rsidP="007F5CAA">
      <w:pPr>
        <w:rPr>
          <w:rFonts w:cs="Arial"/>
        </w:rPr>
      </w:pPr>
    </w:p>
    <w:p w:rsidR="007F5CAA" w:rsidRPr="00396C5D" w:rsidRDefault="00DB0757" w:rsidP="007F5CAA">
      <w:pPr>
        <w:rPr>
          <w:rFonts w:cs="Arial"/>
        </w:rPr>
      </w:pPr>
      <w:ins w:id="200" w:author="Acer" w:date="2016-08-11T11:25:00Z">
        <w:r>
          <w:rPr>
            <w:rFonts w:cs="Arial"/>
          </w:rPr>
          <w:t>Die eidesstattliche erklärung kriegt keine kopfzeile/seitenzahl mehr</w:t>
        </w:r>
      </w:ins>
    </w:p>
    <w:p w:rsidR="007F5CAA" w:rsidRPr="00396C5D" w:rsidRDefault="007F5CAA" w:rsidP="007F5CAA">
      <w:pPr>
        <w:jc w:val="center"/>
        <w:rPr>
          <w:rFonts w:cs="Arial"/>
        </w:rPr>
      </w:pPr>
      <w:r w:rsidRPr="00396C5D">
        <w:rPr>
          <w:rFonts w:cs="Arial"/>
        </w:rPr>
        <w:t>E r k l ä r u n g</w:t>
      </w:r>
    </w:p>
    <w:p w:rsidR="007F5CAA" w:rsidRPr="00396C5D" w:rsidRDefault="007F5CAA" w:rsidP="007F5CAA">
      <w:pPr>
        <w:jc w:val="center"/>
        <w:rPr>
          <w:rFonts w:cs="Arial"/>
        </w:rPr>
      </w:pPr>
      <w:r w:rsidRPr="00396C5D">
        <w:rPr>
          <w:rFonts w:cs="Arial"/>
        </w:rPr>
        <w:t>gemäß § 19 (Abs. 1) der Prüfungsordnung für den</w:t>
      </w:r>
    </w:p>
    <w:p w:rsidR="007F5CAA" w:rsidRPr="00396C5D" w:rsidRDefault="007F5CAA" w:rsidP="007F5CAA">
      <w:pPr>
        <w:jc w:val="center"/>
        <w:rPr>
          <w:rFonts w:cs="Arial"/>
        </w:rPr>
      </w:pPr>
      <w:r w:rsidRPr="00396C5D">
        <w:rPr>
          <w:rFonts w:cs="Arial"/>
        </w:rPr>
        <w:t>Studienganges Labor- und Verfahrenstechnik vom 01. Oktober 2008</w:t>
      </w:r>
      <w:r w:rsidR="008835BD" w:rsidRPr="00396C5D">
        <w:rPr>
          <w:rFonts w:cs="Arial"/>
        </w:rPr>
        <w:t>.</w:t>
      </w:r>
    </w:p>
    <w:p w:rsidR="007F5CAA" w:rsidRPr="00396C5D" w:rsidRDefault="007F5CAA" w:rsidP="007F5CAA">
      <w:pPr>
        <w:jc w:val="center"/>
        <w:rPr>
          <w:rFonts w:cs="Arial"/>
        </w:rPr>
      </w:pPr>
      <w:r w:rsidRPr="00396C5D">
        <w:rPr>
          <w:rFonts w:cs="Arial"/>
        </w:rPr>
        <w:t xml:space="preserve">Ich habe die vorliegende </w:t>
      </w:r>
      <w:r w:rsidR="00D82DF9" w:rsidRPr="00396C5D">
        <w:rPr>
          <w:rFonts w:cs="Arial"/>
        </w:rPr>
        <w:t xml:space="preserve">Praxisarbeit </w:t>
      </w:r>
      <w:r w:rsidRPr="00396C5D">
        <w:rPr>
          <w:rFonts w:cs="Arial"/>
        </w:rPr>
        <w:t>selb</w:t>
      </w:r>
      <w:r w:rsidR="004A3824" w:rsidRPr="00396C5D">
        <w:rPr>
          <w:rFonts w:cs="Arial"/>
        </w:rPr>
        <w:t>st</w:t>
      </w:r>
      <w:r w:rsidRPr="00396C5D">
        <w:rPr>
          <w:rFonts w:cs="Arial"/>
        </w:rPr>
        <w:t>-</w:t>
      </w:r>
    </w:p>
    <w:p w:rsidR="007F5CAA" w:rsidRPr="00396C5D" w:rsidRDefault="007F5CAA" w:rsidP="007F5CAA">
      <w:pPr>
        <w:jc w:val="center"/>
        <w:rPr>
          <w:rFonts w:cs="Arial"/>
        </w:rPr>
      </w:pPr>
      <w:r w:rsidRPr="00396C5D">
        <w:rPr>
          <w:rFonts w:cs="Arial"/>
        </w:rPr>
        <w:t>ständig verfasst und keine anderen als die an-</w:t>
      </w:r>
    </w:p>
    <w:p w:rsidR="007F5CAA" w:rsidRPr="00396C5D" w:rsidRDefault="007F5CAA" w:rsidP="007F5CAA">
      <w:pPr>
        <w:jc w:val="center"/>
        <w:rPr>
          <w:rFonts w:cs="Arial"/>
        </w:rPr>
      </w:pPr>
      <w:r w:rsidRPr="00396C5D">
        <w:rPr>
          <w:rFonts w:cs="Arial"/>
        </w:rPr>
        <w:t>gegebenen Quellen und Hilfsmittel benutzt.</w:t>
      </w:r>
    </w:p>
    <w:p w:rsidR="00D82DF9" w:rsidRPr="00396C5D" w:rsidRDefault="00D82DF9" w:rsidP="007F5CAA">
      <w:pPr>
        <w:jc w:val="center"/>
        <w:rPr>
          <w:rFonts w:cs="Arial"/>
        </w:rPr>
      </w:pPr>
    </w:p>
    <w:p w:rsidR="00D82DF9" w:rsidRPr="00396C5D" w:rsidRDefault="00D82DF9" w:rsidP="007F5CAA">
      <w:pPr>
        <w:jc w:val="center"/>
        <w:rPr>
          <w:rFonts w:cs="Arial"/>
        </w:rPr>
      </w:pPr>
    </w:p>
    <w:p w:rsidR="007F5CAA" w:rsidRPr="00396C5D" w:rsidRDefault="007F5CAA" w:rsidP="00D82DF9">
      <w:pPr>
        <w:ind w:firstLine="708"/>
        <w:rPr>
          <w:rFonts w:cs="Arial"/>
        </w:rPr>
      </w:pPr>
      <w:r w:rsidRPr="00396C5D">
        <w:rPr>
          <w:rFonts w:cs="Arial"/>
        </w:rPr>
        <w:t>....................................</w:t>
      </w:r>
      <w:r w:rsidR="00D82DF9" w:rsidRPr="00396C5D">
        <w:rPr>
          <w:rFonts w:cs="Arial"/>
        </w:rPr>
        <w:tab/>
      </w:r>
      <w:r w:rsidRPr="00396C5D">
        <w:rPr>
          <w:rFonts w:cs="Arial"/>
        </w:rPr>
        <w:t>...............................</w:t>
      </w:r>
      <w:r w:rsidR="00D82DF9" w:rsidRPr="00396C5D">
        <w:rPr>
          <w:rFonts w:cs="Arial"/>
        </w:rPr>
        <w:tab/>
      </w:r>
      <w:r w:rsidRPr="00396C5D">
        <w:rPr>
          <w:rFonts w:cs="Arial"/>
        </w:rPr>
        <w:t>....</w:t>
      </w:r>
      <w:r w:rsidR="00D82DF9" w:rsidRPr="00396C5D">
        <w:rPr>
          <w:rFonts w:cs="Arial"/>
        </w:rPr>
        <w:t>...............................</w:t>
      </w:r>
    </w:p>
    <w:p w:rsidR="007F5CAA" w:rsidRPr="00396C5D" w:rsidRDefault="00D82DF9" w:rsidP="00D82DF9">
      <w:pPr>
        <w:ind w:firstLine="708"/>
        <w:rPr>
          <w:rFonts w:cs="Arial"/>
        </w:rPr>
      </w:pPr>
      <w:r w:rsidRPr="00396C5D">
        <w:rPr>
          <w:rFonts w:cs="Arial"/>
        </w:rPr>
        <w:t>(Ort)</w:t>
      </w:r>
      <w:r w:rsidRPr="00396C5D">
        <w:rPr>
          <w:rFonts w:cs="Arial"/>
        </w:rPr>
        <w:tab/>
      </w:r>
      <w:r w:rsidRPr="00396C5D">
        <w:rPr>
          <w:rFonts w:cs="Arial"/>
        </w:rPr>
        <w:tab/>
      </w:r>
      <w:r w:rsidRPr="00396C5D">
        <w:rPr>
          <w:rFonts w:cs="Arial"/>
        </w:rPr>
        <w:tab/>
      </w:r>
      <w:r w:rsidRPr="00396C5D">
        <w:rPr>
          <w:rFonts w:cs="Arial"/>
        </w:rPr>
        <w:tab/>
      </w:r>
      <w:r w:rsidR="007F5CAA" w:rsidRPr="00396C5D">
        <w:rPr>
          <w:rFonts w:cs="Arial"/>
        </w:rPr>
        <w:t>(Datum)</w:t>
      </w:r>
      <w:r w:rsidRPr="00396C5D">
        <w:rPr>
          <w:rFonts w:cs="Arial"/>
        </w:rPr>
        <w:tab/>
      </w:r>
      <w:r w:rsidRPr="00396C5D">
        <w:rPr>
          <w:rFonts w:cs="Arial"/>
        </w:rPr>
        <w:tab/>
      </w:r>
      <w:r w:rsidR="007F5CAA" w:rsidRPr="00396C5D">
        <w:rPr>
          <w:rFonts w:cs="Arial"/>
        </w:rPr>
        <w:t xml:space="preserve"> (Unterschrift)</w:t>
      </w:r>
    </w:p>
    <w:sectPr w:rsidR="007F5CAA" w:rsidRPr="00396C5D" w:rsidSect="00235C6E">
      <w:head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5CE" w:rsidRDefault="00FD15CE" w:rsidP="00D82DF9">
      <w:pPr>
        <w:spacing w:after="0" w:line="240" w:lineRule="auto"/>
      </w:pPr>
      <w:r>
        <w:separator/>
      </w:r>
    </w:p>
  </w:endnote>
  <w:endnote w:type="continuationSeparator" w:id="0">
    <w:p w:rsidR="00FD15CE" w:rsidRDefault="00FD15CE"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5CE" w:rsidRDefault="00FD15CE" w:rsidP="00D82DF9">
      <w:pPr>
        <w:spacing w:after="0" w:line="240" w:lineRule="auto"/>
      </w:pPr>
      <w:r>
        <w:separator/>
      </w:r>
    </w:p>
  </w:footnote>
  <w:footnote w:type="continuationSeparator" w:id="0">
    <w:p w:rsidR="00FD15CE" w:rsidRDefault="00FD15CE"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CA2C10" w:rsidRDefault="0072392E" w:rsidP="00CA2C10">
    <w:pPr>
      <w:pStyle w:val="Kopfzeile"/>
      <w:pBdr>
        <w:bottom w:val="single" w:sz="4" w:space="1" w:color="auto"/>
      </w:pBdr>
    </w:pPr>
    <w:r>
      <w:t>Inhaltsverzeichnis</w:t>
    </w:r>
    <w:r>
      <w:tab/>
    </w:r>
    <w:r>
      <w:tab/>
      <w:t xml:space="preserve">Seite </w:t>
    </w:r>
    <w:r>
      <w:fldChar w:fldCharType="begin"/>
    </w:r>
    <w:r>
      <w:instrText>PAGE   \* MERGEFORMAT</w:instrText>
    </w:r>
    <w:r>
      <w:fldChar w:fldCharType="separate"/>
    </w:r>
    <w:r w:rsidR="00CA7B0F">
      <w:rPr>
        <w:noProof/>
      </w:rPr>
      <w:t>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6 Zusammenfassung</w:t>
    </w:r>
    <w:r>
      <w:tab/>
    </w:r>
    <w:r>
      <w:tab/>
      <w:t xml:space="preserve">Seite </w:t>
    </w:r>
    <w:r>
      <w:fldChar w:fldCharType="begin"/>
    </w:r>
    <w:r>
      <w:instrText>PAGE   \* MERGEFORMAT</w:instrText>
    </w:r>
    <w:r>
      <w:fldChar w:fldCharType="separate"/>
    </w:r>
    <w:r w:rsidR="00DB0757">
      <w:rPr>
        <w:noProof/>
      </w:rPr>
      <w:t>28</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DB0757">
      <w:rPr>
        <w:noProof/>
      </w:rPr>
      <w:t>29</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DB0757">
      <w:rPr>
        <w:noProof/>
      </w:rPr>
      <w:t>31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CA2C10" w:rsidRDefault="0072392E"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CA7B0F">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BC7BEF" w:rsidRDefault="0072392E"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CA7B0F">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BC7BEF" w:rsidRDefault="0072392E"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D407FF">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D407FF">
      <w:rPr>
        <w:noProof/>
      </w:rPr>
      <w:t>8</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D407FF">
      <w:rPr>
        <w:noProof/>
      </w:rPr>
      <w:t>9</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D407FF">
      <w:rPr>
        <w:noProof/>
      </w:rPr>
      <w:t>10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4 Konzeption</w:t>
    </w:r>
    <w:r>
      <w:tab/>
    </w:r>
    <w:r>
      <w:tab/>
      <w:t xml:space="preserve">Seite </w:t>
    </w:r>
    <w:r>
      <w:fldChar w:fldCharType="begin"/>
    </w:r>
    <w:r>
      <w:instrText>PAGE   \* MERGEFORMAT</w:instrText>
    </w:r>
    <w:r>
      <w:fldChar w:fldCharType="separate"/>
    </w:r>
    <w:r w:rsidR="00233A41">
      <w:rPr>
        <w:noProof/>
      </w:rPr>
      <w:t>14</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92E" w:rsidRPr="00235C6E" w:rsidRDefault="0072392E" w:rsidP="009433DD">
    <w:pPr>
      <w:pStyle w:val="Kopfzeile"/>
      <w:pBdr>
        <w:bottom w:val="single" w:sz="4" w:space="1" w:color="auto"/>
      </w:pBdr>
    </w:pPr>
    <w:r>
      <w:t>5 Implementierung</w:t>
    </w:r>
    <w:r>
      <w:tab/>
    </w:r>
    <w:r>
      <w:tab/>
      <w:t xml:space="preserve">Seite </w:t>
    </w:r>
    <w:r>
      <w:fldChar w:fldCharType="begin"/>
    </w:r>
    <w:r>
      <w:instrText>PAGE   \* MERGEFORMAT</w:instrText>
    </w:r>
    <w:r>
      <w:fldChar w:fldCharType="separate"/>
    </w:r>
    <w:r w:rsidR="00E73A55">
      <w:rPr>
        <w:noProof/>
      </w:rPr>
      <w:t>26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3"/>
  </w:num>
  <w:num w:numId="25">
    <w:abstractNumId w:val="24"/>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2E32"/>
    <w:rsid w:val="000169B5"/>
    <w:rsid w:val="00021B05"/>
    <w:rsid w:val="000227E4"/>
    <w:rsid w:val="00022820"/>
    <w:rsid w:val="00023802"/>
    <w:rsid w:val="00031BCD"/>
    <w:rsid w:val="000344F6"/>
    <w:rsid w:val="0004233E"/>
    <w:rsid w:val="000435A2"/>
    <w:rsid w:val="000527AC"/>
    <w:rsid w:val="000600D5"/>
    <w:rsid w:val="00066E4E"/>
    <w:rsid w:val="0007159A"/>
    <w:rsid w:val="000735AC"/>
    <w:rsid w:val="000830AB"/>
    <w:rsid w:val="00090A79"/>
    <w:rsid w:val="00092E70"/>
    <w:rsid w:val="0009774C"/>
    <w:rsid w:val="000A212A"/>
    <w:rsid w:val="000A6429"/>
    <w:rsid w:val="000C002F"/>
    <w:rsid w:val="000C0BC5"/>
    <w:rsid w:val="000D7BBC"/>
    <w:rsid w:val="000E5494"/>
    <w:rsid w:val="000F4155"/>
    <w:rsid w:val="001149A1"/>
    <w:rsid w:val="00117914"/>
    <w:rsid w:val="0012665D"/>
    <w:rsid w:val="00130AA9"/>
    <w:rsid w:val="001320A9"/>
    <w:rsid w:val="00135226"/>
    <w:rsid w:val="00142F82"/>
    <w:rsid w:val="001563DF"/>
    <w:rsid w:val="00161784"/>
    <w:rsid w:val="00165C3E"/>
    <w:rsid w:val="00174A28"/>
    <w:rsid w:val="00177923"/>
    <w:rsid w:val="001860E4"/>
    <w:rsid w:val="00194C80"/>
    <w:rsid w:val="001A7D8E"/>
    <w:rsid w:val="001B1C55"/>
    <w:rsid w:val="001B3617"/>
    <w:rsid w:val="001D26F9"/>
    <w:rsid w:val="001D4ABC"/>
    <w:rsid w:val="001E4BF2"/>
    <w:rsid w:val="001F28B6"/>
    <w:rsid w:val="001F2DE3"/>
    <w:rsid w:val="001F3624"/>
    <w:rsid w:val="001F4C51"/>
    <w:rsid w:val="0020128F"/>
    <w:rsid w:val="00203AB2"/>
    <w:rsid w:val="002071E0"/>
    <w:rsid w:val="00214836"/>
    <w:rsid w:val="00216AAB"/>
    <w:rsid w:val="00216C27"/>
    <w:rsid w:val="002315ED"/>
    <w:rsid w:val="0023310A"/>
    <w:rsid w:val="00233A41"/>
    <w:rsid w:val="00235C6E"/>
    <w:rsid w:val="002421D2"/>
    <w:rsid w:val="00266FFC"/>
    <w:rsid w:val="0027159F"/>
    <w:rsid w:val="00271DFA"/>
    <w:rsid w:val="00273638"/>
    <w:rsid w:val="00276C54"/>
    <w:rsid w:val="002852AF"/>
    <w:rsid w:val="00294578"/>
    <w:rsid w:val="002958EC"/>
    <w:rsid w:val="00295CFB"/>
    <w:rsid w:val="002964B9"/>
    <w:rsid w:val="002A0920"/>
    <w:rsid w:val="002A0CFE"/>
    <w:rsid w:val="002A569F"/>
    <w:rsid w:val="002C1791"/>
    <w:rsid w:val="002D26AF"/>
    <w:rsid w:val="002D40C4"/>
    <w:rsid w:val="002E2770"/>
    <w:rsid w:val="002E398F"/>
    <w:rsid w:val="002E6B8A"/>
    <w:rsid w:val="002F3E5F"/>
    <w:rsid w:val="002F426E"/>
    <w:rsid w:val="002F472E"/>
    <w:rsid w:val="002F4867"/>
    <w:rsid w:val="00300357"/>
    <w:rsid w:val="003014F2"/>
    <w:rsid w:val="00301FF8"/>
    <w:rsid w:val="003113E1"/>
    <w:rsid w:val="00327F6D"/>
    <w:rsid w:val="00342203"/>
    <w:rsid w:val="00347945"/>
    <w:rsid w:val="00350783"/>
    <w:rsid w:val="00352493"/>
    <w:rsid w:val="003674E4"/>
    <w:rsid w:val="00374481"/>
    <w:rsid w:val="00374587"/>
    <w:rsid w:val="003852FF"/>
    <w:rsid w:val="00396C5D"/>
    <w:rsid w:val="00397228"/>
    <w:rsid w:val="00397B0C"/>
    <w:rsid w:val="003A2AD5"/>
    <w:rsid w:val="003A38F1"/>
    <w:rsid w:val="003A5378"/>
    <w:rsid w:val="003B2888"/>
    <w:rsid w:val="003C1A83"/>
    <w:rsid w:val="003C6DC1"/>
    <w:rsid w:val="003D51BD"/>
    <w:rsid w:val="003E7743"/>
    <w:rsid w:val="003F643B"/>
    <w:rsid w:val="00412830"/>
    <w:rsid w:val="004146FA"/>
    <w:rsid w:val="00434F3F"/>
    <w:rsid w:val="0043750B"/>
    <w:rsid w:val="00446C86"/>
    <w:rsid w:val="00461CF9"/>
    <w:rsid w:val="0046279D"/>
    <w:rsid w:val="00466D53"/>
    <w:rsid w:val="00470F3A"/>
    <w:rsid w:val="004711A8"/>
    <w:rsid w:val="004774E9"/>
    <w:rsid w:val="00485FC0"/>
    <w:rsid w:val="004915AD"/>
    <w:rsid w:val="0049475C"/>
    <w:rsid w:val="00495033"/>
    <w:rsid w:val="004A3824"/>
    <w:rsid w:val="004A7208"/>
    <w:rsid w:val="004B7B63"/>
    <w:rsid w:val="004C0224"/>
    <w:rsid w:val="004C5380"/>
    <w:rsid w:val="004D6E9C"/>
    <w:rsid w:val="004D7AC8"/>
    <w:rsid w:val="004F3057"/>
    <w:rsid w:val="004F3E28"/>
    <w:rsid w:val="004F6BA0"/>
    <w:rsid w:val="0050364A"/>
    <w:rsid w:val="00510E07"/>
    <w:rsid w:val="00513674"/>
    <w:rsid w:val="005213D7"/>
    <w:rsid w:val="00524246"/>
    <w:rsid w:val="00531BE1"/>
    <w:rsid w:val="00532E13"/>
    <w:rsid w:val="00553225"/>
    <w:rsid w:val="005629B6"/>
    <w:rsid w:val="0056533D"/>
    <w:rsid w:val="00570DB0"/>
    <w:rsid w:val="00572B58"/>
    <w:rsid w:val="00572F7C"/>
    <w:rsid w:val="00573FEC"/>
    <w:rsid w:val="0058281B"/>
    <w:rsid w:val="00586B94"/>
    <w:rsid w:val="0059381E"/>
    <w:rsid w:val="005972A7"/>
    <w:rsid w:val="00597490"/>
    <w:rsid w:val="005A398F"/>
    <w:rsid w:val="005A4860"/>
    <w:rsid w:val="005A6A35"/>
    <w:rsid w:val="005B1A52"/>
    <w:rsid w:val="005B224F"/>
    <w:rsid w:val="005B2EE9"/>
    <w:rsid w:val="005B5D6D"/>
    <w:rsid w:val="005B63FA"/>
    <w:rsid w:val="005B7AE5"/>
    <w:rsid w:val="005C223E"/>
    <w:rsid w:val="005C35D1"/>
    <w:rsid w:val="005C5CBA"/>
    <w:rsid w:val="005D2B1F"/>
    <w:rsid w:val="005D4C20"/>
    <w:rsid w:val="005F24F1"/>
    <w:rsid w:val="005F3FE3"/>
    <w:rsid w:val="00603A0C"/>
    <w:rsid w:val="006061D1"/>
    <w:rsid w:val="00624C93"/>
    <w:rsid w:val="00640922"/>
    <w:rsid w:val="00653805"/>
    <w:rsid w:val="00654293"/>
    <w:rsid w:val="00655880"/>
    <w:rsid w:val="00656B89"/>
    <w:rsid w:val="00656DCA"/>
    <w:rsid w:val="0066276C"/>
    <w:rsid w:val="006652F9"/>
    <w:rsid w:val="006666D3"/>
    <w:rsid w:val="006705DF"/>
    <w:rsid w:val="006777AE"/>
    <w:rsid w:val="00683BB1"/>
    <w:rsid w:val="00687B84"/>
    <w:rsid w:val="00692EE0"/>
    <w:rsid w:val="006968AA"/>
    <w:rsid w:val="00696913"/>
    <w:rsid w:val="006974B6"/>
    <w:rsid w:val="006A2F1C"/>
    <w:rsid w:val="006B03EF"/>
    <w:rsid w:val="006B7841"/>
    <w:rsid w:val="006D622C"/>
    <w:rsid w:val="006D7A4C"/>
    <w:rsid w:val="006F5F01"/>
    <w:rsid w:val="006F6B26"/>
    <w:rsid w:val="00702D57"/>
    <w:rsid w:val="007202C7"/>
    <w:rsid w:val="0072392E"/>
    <w:rsid w:val="00726DCA"/>
    <w:rsid w:val="00743537"/>
    <w:rsid w:val="0075653D"/>
    <w:rsid w:val="00771224"/>
    <w:rsid w:val="00773259"/>
    <w:rsid w:val="00775D0D"/>
    <w:rsid w:val="00782907"/>
    <w:rsid w:val="00797050"/>
    <w:rsid w:val="007A00B2"/>
    <w:rsid w:val="007A7E4D"/>
    <w:rsid w:val="007C1F7A"/>
    <w:rsid w:val="007D1ADA"/>
    <w:rsid w:val="007D2F4C"/>
    <w:rsid w:val="007E0AF0"/>
    <w:rsid w:val="007F5CAA"/>
    <w:rsid w:val="00801F71"/>
    <w:rsid w:val="008024E7"/>
    <w:rsid w:val="00806AC8"/>
    <w:rsid w:val="00816A00"/>
    <w:rsid w:val="00822051"/>
    <w:rsid w:val="008238DC"/>
    <w:rsid w:val="008276AD"/>
    <w:rsid w:val="00827CA8"/>
    <w:rsid w:val="008319A2"/>
    <w:rsid w:val="008330B7"/>
    <w:rsid w:val="008337E0"/>
    <w:rsid w:val="008339EB"/>
    <w:rsid w:val="00841A55"/>
    <w:rsid w:val="008431E0"/>
    <w:rsid w:val="0086027B"/>
    <w:rsid w:val="008640E0"/>
    <w:rsid w:val="008835BD"/>
    <w:rsid w:val="00883655"/>
    <w:rsid w:val="008910C4"/>
    <w:rsid w:val="00896F33"/>
    <w:rsid w:val="008A04EC"/>
    <w:rsid w:val="008B58EB"/>
    <w:rsid w:val="008B6071"/>
    <w:rsid w:val="008C6C0D"/>
    <w:rsid w:val="008D01E8"/>
    <w:rsid w:val="008D21AC"/>
    <w:rsid w:val="008F3BF2"/>
    <w:rsid w:val="008F7D60"/>
    <w:rsid w:val="00910F87"/>
    <w:rsid w:val="009167DB"/>
    <w:rsid w:val="0094146C"/>
    <w:rsid w:val="009433DD"/>
    <w:rsid w:val="009443E3"/>
    <w:rsid w:val="00946BA6"/>
    <w:rsid w:val="00950553"/>
    <w:rsid w:val="00952D9A"/>
    <w:rsid w:val="00954714"/>
    <w:rsid w:val="00957AE7"/>
    <w:rsid w:val="00960E8F"/>
    <w:rsid w:val="00980B71"/>
    <w:rsid w:val="0098352B"/>
    <w:rsid w:val="009841B3"/>
    <w:rsid w:val="009976FC"/>
    <w:rsid w:val="009B152D"/>
    <w:rsid w:val="009B584C"/>
    <w:rsid w:val="009C7362"/>
    <w:rsid w:val="009D3780"/>
    <w:rsid w:val="009F7D17"/>
    <w:rsid w:val="00A120C4"/>
    <w:rsid w:val="00A37704"/>
    <w:rsid w:val="00A550AC"/>
    <w:rsid w:val="00A61A3F"/>
    <w:rsid w:val="00A625CA"/>
    <w:rsid w:val="00A65255"/>
    <w:rsid w:val="00A6666E"/>
    <w:rsid w:val="00A7348E"/>
    <w:rsid w:val="00A76359"/>
    <w:rsid w:val="00A837B6"/>
    <w:rsid w:val="00A85291"/>
    <w:rsid w:val="00A907D6"/>
    <w:rsid w:val="00AA1CE3"/>
    <w:rsid w:val="00AA21A6"/>
    <w:rsid w:val="00AA44BE"/>
    <w:rsid w:val="00AA50CF"/>
    <w:rsid w:val="00AA7005"/>
    <w:rsid w:val="00AB78EA"/>
    <w:rsid w:val="00AC2AB3"/>
    <w:rsid w:val="00AC510D"/>
    <w:rsid w:val="00AD2A98"/>
    <w:rsid w:val="00AE1690"/>
    <w:rsid w:val="00AE40ED"/>
    <w:rsid w:val="00AF14FF"/>
    <w:rsid w:val="00AF25DE"/>
    <w:rsid w:val="00AF4DA1"/>
    <w:rsid w:val="00AF52E2"/>
    <w:rsid w:val="00B2099C"/>
    <w:rsid w:val="00B20A36"/>
    <w:rsid w:val="00B22962"/>
    <w:rsid w:val="00B23B79"/>
    <w:rsid w:val="00B457F3"/>
    <w:rsid w:val="00B46A49"/>
    <w:rsid w:val="00B50C80"/>
    <w:rsid w:val="00B50E9C"/>
    <w:rsid w:val="00B511F8"/>
    <w:rsid w:val="00B62B6C"/>
    <w:rsid w:val="00B63217"/>
    <w:rsid w:val="00B67546"/>
    <w:rsid w:val="00B72184"/>
    <w:rsid w:val="00B74F9D"/>
    <w:rsid w:val="00B76CE5"/>
    <w:rsid w:val="00B82684"/>
    <w:rsid w:val="00BA2526"/>
    <w:rsid w:val="00BA7DF1"/>
    <w:rsid w:val="00BC11B1"/>
    <w:rsid w:val="00BC2AF6"/>
    <w:rsid w:val="00BC5850"/>
    <w:rsid w:val="00BC7BEF"/>
    <w:rsid w:val="00BD38FE"/>
    <w:rsid w:val="00BD461E"/>
    <w:rsid w:val="00BD7386"/>
    <w:rsid w:val="00BD763A"/>
    <w:rsid w:val="00BE1EBC"/>
    <w:rsid w:val="00BE2453"/>
    <w:rsid w:val="00BE7EC4"/>
    <w:rsid w:val="00BF14CE"/>
    <w:rsid w:val="00C045FC"/>
    <w:rsid w:val="00C14934"/>
    <w:rsid w:val="00C167F6"/>
    <w:rsid w:val="00C205AF"/>
    <w:rsid w:val="00C414EC"/>
    <w:rsid w:val="00C45F9C"/>
    <w:rsid w:val="00C46D9B"/>
    <w:rsid w:val="00C525D1"/>
    <w:rsid w:val="00C57905"/>
    <w:rsid w:val="00C63F14"/>
    <w:rsid w:val="00C65A04"/>
    <w:rsid w:val="00C77E4D"/>
    <w:rsid w:val="00C8548C"/>
    <w:rsid w:val="00C93376"/>
    <w:rsid w:val="00C97518"/>
    <w:rsid w:val="00CA2C10"/>
    <w:rsid w:val="00CA4237"/>
    <w:rsid w:val="00CA534E"/>
    <w:rsid w:val="00CA7B0F"/>
    <w:rsid w:val="00CB3BD4"/>
    <w:rsid w:val="00CB492A"/>
    <w:rsid w:val="00CD6A8A"/>
    <w:rsid w:val="00CE178E"/>
    <w:rsid w:val="00D02F6A"/>
    <w:rsid w:val="00D078B2"/>
    <w:rsid w:val="00D14EEC"/>
    <w:rsid w:val="00D160B5"/>
    <w:rsid w:val="00D2334A"/>
    <w:rsid w:val="00D264D5"/>
    <w:rsid w:val="00D36947"/>
    <w:rsid w:val="00D407FF"/>
    <w:rsid w:val="00D4418E"/>
    <w:rsid w:val="00D534E1"/>
    <w:rsid w:val="00D752D9"/>
    <w:rsid w:val="00D82DF9"/>
    <w:rsid w:val="00D86581"/>
    <w:rsid w:val="00D86710"/>
    <w:rsid w:val="00DB0757"/>
    <w:rsid w:val="00DB6C55"/>
    <w:rsid w:val="00DC1FCC"/>
    <w:rsid w:val="00DC31E3"/>
    <w:rsid w:val="00DC74B4"/>
    <w:rsid w:val="00DD5732"/>
    <w:rsid w:val="00DE1EC3"/>
    <w:rsid w:val="00E03B55"/>
    <w:rsid w:val="00E24EDD"/>
    <w:rsid w:val="00E25D3F"/>
    <w:rsid w:val="00E40FEF"/>
    <w:rsid w:val="00E41290"/>
    <w:rsid w:val="00E414BF"/>
    <w:rsid w:val="00E52B51"/>
    <w:rsid w:val="00E62961"/>
    <w:rsid w:val="00E64E91"/>
    <w:rsid w:val="00E65269"/>
    <w:rsid w:val="00E73A55"/>
    <w:rsid w:val="00E754FB"/>
    <w:rsid w:val="00E75F12"/>
    <w:rsid w:val="00E85FAD"/>
    <w:rsid w:val="00E86034"/>
    <w:rsid w:val="00E91961"/>
    <w:rsid w:val="00E945DA"/>
    <w:rsid w:val="00EA0C78"/>
    <w:rsid w:val="00EA2CD7"/>
    <w:rsid w:val="00EB55A5"/>
    <w:rsid w:val="00EB6C59"/>
    <w:rsid w:val="00EB6F71"/>
    <w:rsid w:val="00EC6D4A"/>
    <w:rsid w:val="00EE231D"/>
    <w:rsid w:val="00EE2D40"/>
    <w:rsid w:val="00EF1CDB"/>
    <w:rsid w:val="00F01969"/>
    <w:rsid w:val="00F02814"/>
    <w:rsid w:val="00F03750"/>
    <w:rsid w:val="00F03EAD"/>
    <w:rsid w:val="00F1353C"/>
    <w:rsid w:val="00F24E6E"/>
    <w:rsid w:val="00F25BD1"/>
    <w:rsid w:val="00F27221"/>
    <w:rsid w:val="00F303A8"/>
    <w:rsid w:val="00F329CC"/>
    <w:rsid w:val="00F35ED3"/>
    <w:rsid w:val="00F374AC"/>
    <w:rsid w:val="00F42EF0"/>
    <w:rsid w:val="00F44771"/>
    <w:rsid w:val="00F457EF"/>
    <w:rsid w:val="00F5010A"/>
    <w:rsid w:val="00F57B59"/>
    <w:rsid w:val="00F73F1B"/>
    <w:rsid w:val="00F75E08"/>
    <w:rsid w:val="00F76DA5"/>
    <w:rsid w:val="00F828BB"/>
    <w:rsid w:val="00F843B9"/>
    <w:rsid w:val="00F86FCC"/>
    <w:rsid w:val="00F92081"/>
    <w:rsid w:val="00F92B52"/>
    <w:rsid w:val="00F94634"/>
    <w:rsid w:val="00FA3924"/>
    <w:rsid w:val="00FA4F18"/>
    <w:rsid w:val="00FB713E"/>
    <w:rsid w:val="00FC17F2"/>
    <w:rsid w:val="00FC1A0E"/>
    <w:rsid w:val="00FC2C78"/>
    <w:rsid w:val="00FC4CA3"/>
    <w:rsid w:val="00FD0EF7"/>
    <w:rsid w:val="00FD15CE"/>
    <w:rsid w:val="00FD2DF7"/>
    <w:rsid w:val="00FD6191"/>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276AD"/>
    <w:pPr>
      <w:numPr>
        <w:numId w:val="9"/>
      </w:numPr>
      <w:spacing w:before="480"/>
      <w:outlineLvl w:val="0"/>
    </w:pPr>
    <w:rPr>
      <w:rFonts w:eastAsiaTheme="majorEastAsia" w:cstheme="majorBidi"/>
      <w:b/>
      <w:bCs/>
      <w:sz w:val="38"/>
      <w:szCs w:val="28"/>
    </w:rPr>
  </w:style>
  <w:style w:type="paragraph" w:styleId="berschrift2">
    <w:name w:val="heading 2"/>
    <w:basedOn w:val="Standard"/>
    <w:next w:val="Standard"/>
    <w:link w:val="berschrift2Zchn"/>
    <w:uiPriority w:val="9"/>
    <w:unhideWhenUsed/>
    <w:qFormat/>
    <w:rsid w:val="008276AD"/>
    <w:pPr>
      <w:numPr>
        <w:ilvl w:val="1"/>
        <w:numId w:val="9"/>
      </w:numPr>
      <w:outlineLvl w:val="1"/>
    </w:pPr>
    <w:rPr>
      <w:rFonts w:eastAsiaTheme="majorEastAsia" w:cstheme="majorBidi"/>
      <w:b/>
      <w:bCs/>
      <w:sz w:val="34"/>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6AD"/>
    <w:rPr>
      <w:rFonts w:ascii="Arial" w:eastAsiaTheme="majorEastAsia" w:hAnsi="Arial" w:cstheme="majorBidi"/>
      <w:b/>
      <w:bCs/>
      <w:sz w:val="38"/>
      <w:szCs w:val="28"/>
    </w:rPr>
  </w:style>
  <w:style w:type="character" w:customStyle="1" w:styleId="berschrift2Zchn">
    <w:name w:val="Überschrift 2 Zchn"/>
    <w:basedOn w:val="Absatz-Standardschriftart"/>
    <w:link w:val="berschrift2"/>
    <w:uiPriority w:val="9"/>
    <w:rsid w:val="008276AD"/>
    <w:rPr>
      <w:rFonts w:ascii="Arial" w:eastAsiaTheme="majorEastAsia" w:hAnsi="Arial" w:cstheme="majorBidi"/>
      <w:b/>
      <w:bCs/>
      <w:sz w:val="34"/>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276AD"/>
    <w:pPr>
      <w:numPr>
        <w:numId w:val="9"/>
      </w:numPr>
      <w:spacing w:before="480"/>
      <w:outlineLvl w:val="0"/>
    </w:pPr>
    <w:rPr>
      <w:rFonts w:eastAsiaTheme="majorEastAsia" w:cstheme="majorBidi"/>
      <w:b/>
      <w:bCs/>
      <w:sz w:val="38"/>
      <w:szCs w:val="28"/>
    </w:rPr>
  </w:style>
  <w:style w:type="paragraph" w:styleId="berschrift2">
    <w:name w:val="heading 2"/>
    <w:basedOn w:val="Standard"/>
    <w:next w:val="Standard"/>
    <w:link w:val="berschrift2Zchn"/>
    <w:uiPriority w:val="9"/>
    <w:unhideWhenUsed/>
    <w:qFormat/>
    <w:rsid w:val="008276AD"/>
    <w:pPr>
      <w:numPr>
        <w:ilvl w:val="1"/>
        <w:numId w:val="9"/>
      </w:numPr>
      <w:outlineLvl w:val="1"/>
    </w:pPr>
    <w:rPr>
      <w:rFonts w:eastAsiaTheme="majorEastAsia" w:cstheme="majorBidi"/>
      <w:b/>
      <w:bCs/>
      <w:sz w:val="34"/>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6AD"/>
    <w:rPr>
      <w:rFonts w:ascii="Arial" w:eastAsiaTheme="majorEastAsia" w:hAnsi="Arial" w:cstheme="majorBidi"/>
      <w:b/>
      <w:bCs/>
      <w:sz w:val="38"/>
      <w:szCs w:val="28"/>
    </w:rPr>
  </w:style>
  <w:style w:type="character" w:customStyle="1" w:styleId="berschrift2Zchn">
    <w:name w:val="Überschrift 2 Zchn"/>
    <w:basedOn w:val="Absatz-Standardschriftart"/>
    <w:link w:val="berschrift2"/>
    <w:uiPriority w:val="9"/>
    <w:rsid w:val="008276AD"/>
    <w:rPr>
      <w:rFonts w:ascii="Arial" w:eastAsiaTheme="majorEastAsia" w:hAnsi="Arial" w:cstheme="majorBidi"/>
      <w:b/>
      <w:bCs/>
      <w:sz w:val="34"/>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0230">
      <w:bodyDiv w:val="1"/>
      <w:marLeft w:val="0"/>
      <w:marRight w:val="0"/>
      <w:marTop w:val="0"/>
      <w:marBottom w:val="0"/>
      <w:divBdr>
        <w:top w:val="none" w:sz="0" w:space="0" w:color="auto"/>
        <w:left w:val="none" w:sz="0" w:space="0" w:color="auto"/>
        <w:bottom w:val="none" w:sz="0" w:space="0" w:color="auto"/>
        <w:right w:val="none" w:sz="0" w:space="0" w:color="auto"/>
      </w:divBdr>
    </w:div>
    <w:div w:id="175313191">
      <w:bodyDiv w:val="1"/>
      <w:marLeft w:val="0"/>
      <w:marRight w:val="0"/>
      <w:marTop w:val="0"/>
      <w:marBottom w:val="0"/>
      <w:divBdr>
        <w:top w:val="none" w:sz="0" w:space="0" w:color="auto"/>
        <w:left w:val="none" w:sz="0" w:space="0" w:color="auto"/>
        <w:bottom w:val="none" w:sz="0" w:space="0" w:color="auto"/>
        <w:right w:val="none" w:sz="0" w:space="0" w:color="auto"/>
      </w:divBdr>
    </w:div>
    <w:div w:id="847014397">
      <w:bodyDiv w:val="1"/>
      <w:marLeft w:val="0"/>
      <w:marRight w:val="0"/>
      <w:marTop w:val="0"/>
      <w:marBottom w:val="0"/>
      <w:divBdr>
        <w:top w:val="none" w:sz="0" w:space="0" w:color="auto"/>
        <w:left w:val="none" w:sz="0" w:space="0" w:color="auto"/>
        <w:bottom w:val="none" w:sz="0" w:space="0" w:color="auto"/>
        <w:right w:val="none" w:sz="0" w:space="0" w:color="auto"/>
      </w:divBdr>
    </w:div>
    <w:div w:id="1009059144">
      <w:bodyDiv w:val="1"/>
      <w:marLeft w:val="0"/>
      <w:marRight w:val="0"/>
      <w:marTop w:val="0"/>
      <w:marBottom w:val="0"/>
      <w:divBdr>
        <w:top w:val="none" w:sz="0" w:space="0" w:color="auto"/>
        <w:left w:val="none" w:sz="0" w:space="0" w:color="auto"/>
        <w:bottom w:val="none" w:sz="0" w:space="0" w:color="auto"/>
        <w:right w:val="none" w:sz="0" w:space="0" w:color="auto"/>
      </w:divBdr>
    </w:div>
    <w:div w:id="1237521410">
      <w:bodyDiv w:val="1"/>
      <w:marLeft w:val="0"/>
      <w:marRight w:val="0"/>
      <w:marTop w:val="0"/>
      <w:marBottom w:val="0"/>
      <w:divBdr>
        <w:top w:val="none" w:sz="0" w:space="0" w:color="auto"/>
        <w:left w:val="none" w:sz="0" w:space="0" w:color="auto"/>
        <w:bottom w:val="none" w:sz="0" w:space="0" w:color="auto"/>
        <w:right w:val="none" w:sz="0" w:space="0" w:color="auto"/>
      </w:divBdr>
    </w:div>
    <w:div w:id="204474640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hyperlink" Target="https://www.w3.org/Style/CSS/" TargetMode="External"/><Relationship Id="rId21" Type="http://schemas.openxmlformats.org/officeDocument/2006/relationships/header" Target="header8.xml"/><Relationship Id="rId34" Type="http://schemas.openxmlformats.org/officeDocument/2006/relationships/hyperlink" Target="http://www.torsten-horn.de/techdocs/sql.htm" TargetMode="External"/><Relationship Id="rId42" Type="http://schemas.openxmlformats.org/officeDocument/2006/relationships/hyperlink" Target="http://chemikalienverzeichnis.de/" TargetMode="External"/><Relationship Id="rId47"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archsoftwarequality.techtarget.com/definition/Web-application-Web-app" TargetMode="Externa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www.hdm-stuttgart.de/~riekert/lehre/db-kelz/chap6.htm" TargetMode="External"/><Relationship Id="rId37" Type="http://schemas.openxmlformats.org/officeDocument/2006/relationships/hyperlink" Target="https://w3techs.com/technologies/history_overview/programming_language/ms/y" TargetMode="External"/><Relationship Id="rId40" Type="http://schemas.openxmlformats.org/officeDocument/2006/relationships/hyperlink" Target="https://www.sqlite.org/" TargetMode="External"/><Relationship Id="rId45" Type="http://schemas.openxmlformats.org/officeDocument/2006/relationships/hyperlink" Target="https://www.neuhold.pro/php/kapitel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w3.org/TR/ws-arch/" TargetMode="External"/><Relationship Id="rId36" Type="http://schemas.openxmlformats.org/officeDocument/2006/relationships/hyperlink" Target="https://w3techs.com/technologies/overview/programming_language/all"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www.itwissen.info/definition/lexikon/Datenbank-DB-database.html" TargetMode="External"/><Relationship Id="rId44" Type="http://schemas.openxmlformats.org/officeDocument/2006/relationships/hyperlink" Target="http://wiki.hackerboard.de/index.php/LFI_%26_RFI"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0.xml"/><Relationship Id="rId30" Type="http://schemas.openxmlformats.org/officeDocument/2006/relationships/hyperlink" Target="https://de.wikipedia.org/wiki/Webanwendung" TargetMode="External"/><Relationship Id="rId35" Type="http://schemas.openxmlformats.org/officeDocument/2006/relationships/hyperlink" Target="http://news.netcraft.com/archives/2013/01/31/php-just-grows-grows.html" TargetMode="External"/><Relationship Id="rId43" Type="http://schemas.openxmlformats.org/officeDocument/2006/relationships/hyperlink" Target="http://www.mysqldumper.de/"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5.xml"/><Relationship Id="rId25" Type="http://schemas.openxmlformats.org/officeDocument/2006/relationships/image" Target="media/image9.png"/><Relationship Id="rId33" Type="http://schemas.openxmlformats.org/officeDocument/2006/relationships/hyperlink" Target="https://www.hdm-stuttgart.de/~riekert/lehre/db-kelz/chap4.htm" TargetMode="External"/><Relationship Id="rId38" Type="http://schemas.openxmlformats.org/officeDocument/2006/relationships/hyperlink" Target="https://www.neuhold.pro/php/kapitel0" TargetMode="External"/><Relationship Id="rId46" Type="http://schemas.openxmlformats.org/officeDocument/2006/relationships/header" Target="header11.xml"/><Relationship Id="rId20" Type="http://schemas.openxmlformats.org/officeDocument/2006/relationships/image" Target="media/image5.png"/><Relationship Id="rId41" Type="http://schemas.openxmlformats.org/officeDocument/2006/relationships/hyperlink" Target="http://www.softguide.de/programm/chemikalienverzeichni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C6A25-4EED-4176-B5BE-07335734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Template>
  <TotalTime>0</TotalTime>
  <Pages>36</Pages>
  <Words>6308</Words>
  <Characters>39747</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Acer</cp:lastModifiedBy>
  <cp:revision>18</cp:revision>
  <dcterms:created xsi:type="dcterms:W3CDTF">2016-08-10T18:03:00Z</dcterms:created>
  <dcterms:modified xsi:type="dcterms:W3CDTF">2016-08-11T09:26:00Z</dcterms:modified>
</cp:coreProperties>
</file>